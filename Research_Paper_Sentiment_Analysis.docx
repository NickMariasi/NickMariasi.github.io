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AF5" w:rsidRPr="002D169E" w:rsidDel="002D169E" w:rsidRDefault="004D4AF5">
      <w:pPr>
        <w:rPr>
          <w:del w:id="0" w:author="Nick Mariasi" w:date="2017-12-08T15:53:00Z"/>
          <w:rFonts w:ascii="Times New Roman" w:hAnsi="Times New Roman" w:cs="Times New Roman"/>
          <w:sz w:val="24"/>
          <w:szCs w:val="24"/>
          <w:rPrChange w:id="1" w:author="Nick Mariasi" w:date="2017-12-08T15:51:00Z">
            <w:rPr>
              <w:del w:id="2" w:author="Nick Mariasi" w:date="2017-12-08T15:53:00Z"/>
            </w:rPr>
          </w:rPrChange>
        </w:rPr>
      </w:pPr>
    </w:p>
    <w:p w:rsidR="004D4AF5" w:rsidRPr="002D169E" w:rsidDel="002D169E" w:rsidRDefault="004D4AF5">
      <w:pPr>
        <w:rPr>
          <w:del w:id="3" w:author="Nick Mariasi" w:date="2017-12-08T15:53:00Z"/>
          <w:rFonts w:ascii="Times New Roman" w:hAnsi="Times New Roman" w:cs="Times New Roman"/>
          <w:sz w:val="24"/>
          <w:szCs w:val="24"/>
          <w:rPrChange w:id="4" w:author="Nick Mariasi" w:date="2017-12-08T15:51:00Z">
            <w:rPr>
              <w:del w:id="5" w:author="Nick Mariasi" w:date="2017-12-08T15:53:00Z"/>
            </w:rPr>
          </w:rPrChange>
        </w:rPr>
      </w:pPr>
    </w:p>
    <w:p w:rsidR="004D4AF5" w:rsidRPr="002D169E" w:rsidDel="002D169E" w:rsidRDefault="004D4AF5">
      <w:pPr>
        <w:rPr>
          <w:del w:id="6" w:author="Nick Mariasi" w:date="2017-12-08T15:53:00Z"/>
          <w:rFonts w:ascii="Times New Roman" w:hAnsi="Times New Roman" w:cs="Times New Roman"/>
          <w:sz w:val="24"/>
          <w:szCs w:val="24"/>
          <w:rPrChange w:id="7" w:author="Nick Mariasi" w:date="2017-12-08T15:51:00Z">
            <w:rPr>
              <w:del w:id="8" w:author="Nick Mariasi" w:date="2017-12-08T15:53:00Z"/>
            </w:rPr>
          </w:rPrChange>
        </w:rPr>
      </w:pPr>
    </w:p>
    <w:p w:rsidR="004D4AF5" w:rsidRPr="002D169E" w:rsidDel="002D169E" w:rsidRDefault="004D4AF5">
      <w:pPr>
        <w:rPr>
          <w:del w:id="9" w:author="Nick Mariasi" w:date="2017-12-08T15:53:00Z"/>
          <w:rFonts w:ascii="Times New Roman" w:hAnsi="Times New Roman" w:cs="Times New Roman"/>
          <w:sz w:val="24"/>
          <w:szCs w:val="24"/>
          <w:rPrChange w:id="10" w:author="Nick Mariasi" w:date="2017-12-08T15:51:00Z">
            <w:rPr>
              <w:del w:id="11" w:author="Nick Mariasi" w:date="2017-12-08T15:53:00Z"/>
            </w:rPr>
          </w:rPrChange>
        </w:rPr>
      </w:pPr>
    </w:p>
    <w:p w:rsidR="004D4AF5" w:rsidRPr="002D169E" w:rsidDel="002D169E" w:rsidRDefault="004D4AF5">
      <w:pPr>
        <w:rPr>
          <w:del w:id="12" w:author="Nick Mariasi" w:date="2017-12-08T15:53:00Z"/>
          <w:rFonts w:ascii="Times New Roman" w:hAnsi="Times New Roman" w:cs="Times New Roman"/>
          <w:sz w:val="24"/>
          <w:szCs w:val="24"/>
          <w:rPrChange w:id="13" w:author="Nick Mariasi" w:date="2017-12-08T15:51:00Z">
            <w:rPr>
              <w:del w:id="14" w:author="Nick Mariasi" w:date="2017-12-08T15:53:00Z"/>
            </w:rPr>
          </w:rPrChange>
        </w:rPr>
      </w:pPr>
    </w:p>
    <w:p w:rsidR="004D4AF5" w:rsidRPr="002D169E" w:rsidDel="002D169E" w:rsidRDefault="004D4AF5">
      <w:pPr>
        <w:rPr>
          <w:del w:id="15" w:author="Nick Mariasi" w:date="2017-12-08T15:53:00Z"/>
          <w:rFonts w:ascii="Times New Roman" w:hAnsi="Times New Roman" w:cs="Times New Roman"/>
          <w:sz w:val="24"/>
          <w:szCs w:val="24"/>
          <w:rPrChange w:id="16" w:author="Nick Mariasi" w:date="2017-12-08T15:51:00Z">
            <w:rPr>
              <w:del w:id="17" w:author="Nick Mariasi" w:date="2017-12-08T15:53:00Z"/>
            </w:rPr>
          </w:rPrChange>
        </w:rPr>
      </w:pPr>
    </w:p>
    <w:p w:rsidR="004D4AF5" w:rsidRPr="002D169E" w:rsidRDefault="004D4AF5">
      <w:pPr>
        <w:rPr>
          <w:rFonts w:ascii="Times New Roman" w:hAnsi="Times New Roman" w:cs="Times New Roman"/>
          <w:sz w:val="24"/>
          <w:szCs w:val="24"/>
          <w:rPrChange w:id="18" w:author="Nick Mariasi" w:date="2017-12-08T15:51:00Z">
            <w:rPr/>
          </w:rPrChange>
        </w:rPr>
      </w:pPr>
    </w:p>
    <w:p w:rsidR="002D169E" w:rsidRDefault="002D169E">
      <w:pPr>
        <w:jc w:val="center"/>
        <w:rPr>
          <w:ins w:id="19" w:author="Nick Mariasi" w:date="2017-12-08T15:53:00Z"/>
          <w:rFonts w:ascii="Times New Roman" w:hAnsi="Times New Roman" w:cs="Times New Roman"/>
          <w:sz w:val="96"/>
          <w:szCs w:val="96"/>
        </w:rPr>
      </w:pPr>
    </w:p>
    <w:p w:rsidR="004D4AF5" w:rsidRPr="002D169E" w:rsidRDefault="00CF5D48">
      <w:pPr>
        <w:jc w:val="center"/>
        <w:rPr>
          <w:rFonts w:ascii="Times New Roman" w:hAnsi="Times New Roman" w:cs="Times New Roman"/>
          <w:sz w:val="96"/>
          <w:szCs w:val="96"/>
          <w:rPrChange w:id="20" w:author="Nick Mariasi" w:date="2017-12-08T15:53:00Z">
            <w:rPr>
              <w:sz w:val="72"/>
              <w:szCs w:val="72"/>
            </w:rPr>
          </w:rPrChange>
        </w:rPr>
      </w:pPr>
      <w:r w:rsidRPr="002D169E">
        <w:rPr>
          <w:rFonts w:ascii="Times New Roman" w:hAnsi="Times New Roman" w:cs="Times New Roman"/>
          <w:sz w:val="96"/>
          <w:szCs w:val="96"/>
          <w:rPrChange w:id="21" w:author="Nick Mariasi" w:date="2017-12-08T15:53:00Z">
            <w:rPr>
              <w:sz w:val="72"/>
              <w:szCs w:val="72"/>
            </w:rPr>
          </w:rPrChange>
        </w:rPr>
        <w:t xml:space="preserve">Sentiment Analysis of Reddit's top/bottom 5 subreddits </w:t>
      </w:r>
      <w:del w:id="22" w:author="Nick Mariasi" w:date="2017-12-08T15:53:00Z">
        <w:r w:rsidRPr="002D169E" w:rsidDel="002D169E">
          <w:rPr>
            <w:rFonts w:ascii="Times New Roman" w:hAnsi="Times New Roman" w:cs="Times New Roman"/>
            <w:sz w:val="96"/>
            <w:szCs w:val="96"/>
            <w:rPrChange w:id="23" w:author="Nick Mariasi" w:date="2017-12-08T15:53:00Z">
              <w:rPr>
                <w:sz w:val="72"/>
                <w:szCs w:val="72"/>
              </w:rPr>
            </w:rPrChange>
          </w:rPr>
          <w:delText>in regards to</w:delText>
        </w:r>
      </w:del>
      <w:ins w:id="24" w:author="Nick Mariasi" w:date="2017-12-08T15:53:00Z">
        <w:r w:rsidR="002D169E" w:rsidRPr="002D169E">
          <w:rPr>
            <w:rFonts w:ascii="Times New Roman" w:hAnsi="Times New Roman" w:cs="Times New Roman"/>
            <w:sz w:val="96"/>
            <w:szCs w:val="96"/>
            <w:rPrChange w:id="25" w:author="Nick Mariasi" w:date="2017-12-08T15:53:00Z">
              <w:rPr>
                <w:rFonts w:ascii="Times New Roman" w:hAnsi="Times New Roman" w:cs="Times New Roman"/>
                <w:sz w:val="96"/>
                <w:szCs w:val="96"/>
              </w:rPr>
            </w:rPrChange>
          </w:rPr>
          <w:t>regarding</w:t>
        </w:r>
      </w:ins>
      <w:r w:rsidRPr="002D169E">
        <w:rPr>
          <w:rFonts w:ascii="Times New Roman" w:hAnsi="Times New Roman" w:cs="Times New Roman"/>
          <w:sz w:val="96"/>
          <w:szCs w:val="96"/>
          <w:rPrChange w:id="26" w:author="Nick Mariasi" w:date="2017-12-08T15:53:00Z">
            <w:rPr>
              <w:sz w:val="72"/>
              <w:szCs w:val="72"/>
            </w:rPr>
          </w:rPrChange>
        </w:rPr>
        <w:t xml:space="preserve"> Popularity</w:t>
      </w:r>
    </w:p>
    <w:p w:rsidR="004D4AF5" w:rsidRPr="002D169E" w:rsidRDefault="004D4AF5">
      <w:pPr>
        <w:jc w:val="center"/>
        <w:rPr>
          <w:rFonts w:ascii="Times New Roman" w:hAnsi="Times New Roman" w:cs="Times New Roman"/>
          <w:sz w:val="24"/>
          <w:szCs w:val="24"/>
          <w:rPrChange w:id="27" w:author="Nick Mariasi" w:date="2017-12-08T15:51:00Z">
            <w:rPr>
              <w:sz w:val="72"/>
              <w:szCs w:val="72"/>
            </w:rPr>
          </w:rPrChange>
        </w:rPr>
      </w:pPr>
    </w:p>
    <w:p w:rsidR="004D4AF5" w:rsidRPr="002D169E" w:rsidRDefault="004D4AF5">
      <w:pPr>
        <w:jc w:val="center"/>
        <w:rPr>
          <w:rFonts w:ascii="Times New Roman" w:hAnsi="Times New Roman" w:cs="Times New Roman"/>
          <w:sz w:val="24"/>
          <w:szCs w:val="24"/>
          <w:rPrChange w:id="28" w:author="Nick Mariasi" w:date="2017-12-08T15:51:00Z">
            <w:rPr>
              <w:sz w:val="72"/>
              <w:szCs w:val="72"/>
            </w:rPr>
          </w:rPrChange>
        </w:rPr>
      </w:pPr>
    </w:p>
    <w:p w:rsidR="004D4AF5" w:rsidRPr="002D169E" w:rsidRDefault="004D4AF5">
      <w:pPr>
        <w:jc w:val="center"/>
        <w:rPr>
          <w:rFonts w:ascii="Times New Roman" w:hAnsi="Times New Roman" w:cs="Times New Roman"/>
          <w:sz w:val="24"/>
          <w:szCs w:val="24"/>
          <w:rPrChange w:id="29" w:author="Nick Mariasi" w:date="2017-12-08T15:51:00Z">
            <w:rPr>
              <w:sz w:val="72"/>
              <w:szCs w:val="72"/>
            </w:rPr>
          </w:rPrChange>
        </w:rPr>
      </w:pPr>
    </w:p>
    <w:p w:rsidR="004D4AF5" w:rsidRPr="002D169E" w:rsidRDefault="004D4AF5">
      <w:pPr>
        <w:jc w:val="center"/>
        <w:rPr>
          <w:rFonts w:ascii="Times New Roman" w:hAnsi="Times New Roman" w:cs="Times New Roman"/>
          <w:sz w:val="24"/>
          <w:szCs w:val="24"/>
          <w:rPrChange w:id="30" w:author="Nick Mariasi" w:date="2017-12-08T15:51:00Z">
            <w:rPr>
              <w:sz w:val="72"/>
              <w:szCs w:val="72"/>
            </w:rPr>
          </w:rPrChange>
        </w:rPr>
      </w:pPr>
    </w:p>
    <w:p w:rsidR="002D169E" w:rsidRDefault="002D169E">
      <w:pPr>
        <w:jc w:val="center"/>
        <w:rPr>
          <w:ins w:id="31" w:author="Nick Mariasi" w:date="2017-12-08T15:53:00Z"/>
          <w:rFonts w:ascii="Times New Roman" w:hAnsi="Times New Roman" w:cs="Times New Roman"/>
          <w:sz w:val="44"/>
          <w:szCs w:val="44"/>
        </w:rPr>
      </w:pPr>
    </w:p>
    <w:p w:rsidR="002D169E" w:rsidRDefault="002D169E">
      <w:pPr>
        <w:jc w:val="center"/>
        <w:rPr>
          <w:ins w:id="32" w:author="Nick Mariasi" w:date="2017-12-08T15:53:00Z"/>
          <w:rFonts w:ascii="Times New Roman" w:hAnsi="Times New Roman" w:cs="Times New Roman"/>
          <w:sz w:val="44"/>
          <w:szCs w:val="44"/>
        </w:rPr>
      </w:pPr>
    </w:p>
    <w:p w:rsidR="002D169E" w:rsidRDefault="002D169E">
      <w:pPr>
        <w:jc w:val="center"/>
        <w:rPr>
          <w:ins w:id="33" w:author="Nick Mariasi" w:date="2017-12-08T15:53:00Z"/>
          <w:rFonts w:ascii="Times New Roman" w:hAnsi="Times New Roman" w:cs="Times New Roman"/>
          <w:sz w:val="44"/>
          <w:szCs w:val="44"/>
        </w:rPr>
      </w:pPr>
    </w:p>
    <w:p w:rsidR="002D169E" w:rsidRDefault="002D169E">
      <w:pPr>
        <w:jc w:val="center"/>
        <w:rPr>
          <w:ins w:id="34" w:author="Nick Mariasi" w:date="2017-12-08T15:53:00Z"/>
          <w:rFonts w:ascii="Times New Roman" w:hAnsi="Times New Roman" w:cs="Times New Roman"/>
          <w:sz w:val="44"/>
          <w:szCs w:val="44"/>
        </w:rPr>
      </w:pPr>
    </w:p>
    <w:p w:rsidR="002D169E" w:rsidRDefault="002D169E">
      <w:pPr>
        <w:jc w:val="center"/>
        <w:rPr>
          <w:ins w:id="35" w:author="Nick Mariasi" w:date="2017-12-08T15:53:00Z"/>
          <w:rFonts w:ascii="Times New Roman" w:hAnsi="Times New Roman" w:cs="Times New Roman"/>
          <w:sz w:val="44"/>
          <w:szCs w:val="44"/>
        </w:rPr>
      </w:pPr>
    </w:p>
    <w:p w:rsidR="004D4AF5" w:rsidRPr="002D169E" w:rsidRDefault="002D169E">
      <w:pPr>
        <w:jc w:val="center"/>
        <w:rPr>
          <w:rFonts w:ascii="Times New Roman" w:hAnsi="Times New Roman" w:cs="Times New Roman"/>
          <w:sz w:val="44"/>
          <w:szCs w:val="44"/>
          <w:rPrChange w:id="36" w:author="Nick Mariasi" w:date="2017-12-08T15:53:00Z">
            <w:rPr>
              <w:sz w:val="72"/>
              <w:szCs w:val="72"/>
            </w:rPr>
          </w:rPrChange>
        </w:rPr>
      </w:pPr>
      <w:r w:rsidRPr="002D169E">
        <w:rPr>
          <w:rFonts w:ascii="Times New Roman" w:hAnsi="Times New Roman" w:cs="Times New Roman"/>
          <w:sz w:val="44"/>
          <w:szCs w:val="44"/>
          <w:rPrChange w:id="37" w:author="Nick Mariasi" w:date="2017-12-08T15:53:00Z">
            <w:rPr>
              <w:sz w:val="72"/>
              <w:szCs w:val="72"/>
            </w:rPr>
          </w:rPrChange>
        </w:rPr>
        <w:t>By:</w:t>
      </w:r>
      <w:r w:rsidRPr="002D169E">
        <w:rPr>
          <w:rFonts w:ascii="Times New Roman" w:hAnsi="Times New Roman" w:cs="Times New Roman"/>
          <w:sz w:val="44"/>
          <w:szCs w:val="44"/>
          <w:rPrChange w:id="38" w:author="Nick Mariasi" w:date="2017-12-08T15:53:00Z">
            <w:rPr>
              <w:sz w:val="72"/>
              <w:szCs w:val="72"/>
            </w:rPr>
          </w:rPrChange>
        </w:rPr>
        <w:br/>
        <w:t>Nick Mariasi</w:t>
      </w:r>
    </w:p>
    <w:p w:rsidR="004D4AF5" w:rsidRPr="002D169E" w:rsidRDefault="002D169E">
      <w:pPr>
        <w:jc w:val="center"/>
        <w:rPr>
          <w:rFonts w:ascii="Times New Roman" w:hAnsi="Times New Roman" w:cs="Times New Roman"/>
          <w:sz w:val="44"/>
          <w:szCs w:val="44"/>
          <w:rPrChange w:id="39" w:author="Nick Mariasi" w:date="2017-12-08T15:53:00Z">
            <w:rPr>
              <w:sz w:val="72"/>
              <w:szCs w:val="72"/>
            </w:rPr>
          </w:rPrChange>
        </w:rPr>
      </w:pPr>
      <w:r w:rsidRPr="002D169E">
        <w:rPr>
          <w:rFonts w:ascii="Times New Roman" w:hAnsi="Times New Roman" w:cs="Times New Roman"/>
          <w:sz w:val="44"/>
          <w:szCs w:val="44"/>
          <w:rPrChange w:id="40" w:author="Nick Mariasi" w:date="2017-12-08T15:53:00Z">
            <w:rPr>
              <w:sz w:val="72"/>
              <w:szCs w:val="72"/>
            </w:rPr>
          </w:rPrChange>
        </w:rPr>
        <w:t>Tristan Mateo</w:t>
      </w:r>
    </w:p>
    <w:p w:rsidR="004D4AF5" w:rsidRPr="002D169E" w:rsidRDefault="004D4AF5">
      <w:pPr>
        <w:rPr>
          <w:rFonts w:ascii="Times New Roman" w:hAnsi="Times New Roman" w:cs="Times New Roman"/>
          <w:sz w:val="24"/>
          <w:szCs w:val="24"/>
          <w:rPrChange w:id="41" w:author="Nick Mariasi" w:date="2017-12-08T15:51:00Z">
            <w:rPr>
              <w:sz w:val="24"/>
              <w:szCs w:val="24"/>
            </w:rPr>
          </w:rPrChange>
        </w:rPr>
      </w:pPr>
    </w:p>
    <w:p w:rsidR="004D4AF5" w:rsidRPr="002D169E" w:rsidRDefault="004D4AF5">
      <w:pPr>
        <w:rPr>
          <w:rFonts w:ascii="Times New Roman" w:hAnsi="Times New Roman" w:cs="Times New Roman"/>
          <w:sz w:val="24"/>
          <w:szCs w:val="24"/>
          <w:rPrChange w:id="42" w:author="Nick Mariasi" w:date="2017-12-08T15:51:00Z">
            <w:rPr>
              <w:sz w:val="24"/>
              <w:szCs w:val="24"/>
            </w:rPr>
          </w:rPrChange>
        </w:rPr>
      </w:pPr>
    </w:p>
    <w:p w:rsidR="004D4AF5" w:rsidRPr="002D169E" w:rsidRDefault="002D169E">
      <w:pPr>
        <w:numPr>
          <w:ilvl w:val="0"/>
          <w:numId w:val="2"/>
        </w:numPr>
        <w:contextualSpacing/>
        <w:rPr>
          <w:rFonts w:ascii="Times New Roman" w:eastAsia="Times New Roman" w:hAnsi="Times New Roman" w:cs="Times New Roman"/>
          <w:b/>
          <w:sz w:val="24"/>
          <w:szCs w:val="24"/>
          <w:rPrChange w:id="43"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44" w:author="Nick Mariasi" w:date="2017-12-08T15:51:00Z">
            <w:rPr>
              <w:rFonts w:ascii="Times New Roman" w:eastAsia="Times New Roman" w:hAnsi="Times New Roman" w:cs="Times New Roman"/>
              <w:b/>
              <w:sz w:val="24"/>
              <w:szCs w:val="24"/>
            </w:rPr>
          </w:rPrChange>
        </w:rPr>
        <w:t>Introduction</w:t>
      </w:r>
    </w:p>
    <w:p w:rsidR="004D4AF5" w:rsidRPr="002D169E" w:rsidRDefault="002D169E">
      <w:pPr>
        <w:ind w:left="720"/>
        <w:rPr>
          <w:rFonts w:ascii="Times New Roman" w:eastAsia="Times New Roman" w:hAnsi="Times New Roman" w:cs="Times New Roman"/>
          <w:b/>
          <w:sz w:val="24"/>
          <w:szCs w:val="24"/>
          <w:rPrChange w:id="45"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46" w:author="Nick Mariasi" w:date="2017-12-08T15:51:00Z">
            <w:rPr>
              <w:rFonts w:ascii="Times New Roman" w:eastAsia="Times New Roman" w:hAnsi="Times New Roman" w:cs="Times New Roman"/>
              <w:b/>
              <w:sz w:val="24"/>
              <w:szCs w:val="24"/>
            </w:rPr>
          </w:rPrChange>
        </w:rPr>
        <w:t>A) Background</w:t>
      </w:r>
    </w:p>
    <w:p w:rsidR="004D4AF5" w:rsidRPr="002D169E" w:rsidRDefault="004D4AF5">
      <w:pPr>
        <w:ind w:left="720"/>
        <w:rPr>
          <w:rFonts w:ascii="Times New Roman" w:eastAsia="Times New Roman" w:hAnsi="Times New Roman" w:cs="Times New Roman"/>
          <w:b/>
          <w:sz w:val="24"/>
          <w:szCs w:val="24"/>
          <w:rPrChange w:id="47" w:author="Nick Mariasi" w:date="2017-12-08T15:51:00Z">
            <w:rPr>
              <w:rFonts w:ascii="Times New Roman" w:eastAsia="Times New Roman" w:hAnsi="Times New Roman" w:cs="Times New Roman"/>
              <w:b/>
              <w:sz w:val="24"/>
              <w:szCs w:val="24"/>
            </w:rPr>
          </w:rPrChange>
        </w:rPr>
      </w:pPr>
    </w:p>
    <w:p w:rsidR="004D4AF5" w:rsidRPr="002D169E" w:rsidRDefault="002D169E">
      <w:pPr>
        <w:ind w:left="720"/>
        <w:rPr>
          <w:rFonts w:ascii="Times New Roman" w:eastAsia="Times New Roman" w:hAnsi="Times New Roman" w:cs="Times New Roman"/>
          <w:sz w:val="24"/>
          <w:szCs w:val="24"/>
          <w:rPrChange w:id="48" w:author="Nick Mariasi" w:date="2017-12-08T15:51:00Z">
            <w:rPr>
              <w:rFonts w:ascii="Times New Roman" w:eastAsia="Times New Roman" w:hAnsi="Times New Roman" w:cs="Times New Roman"/>
              <w:sz w:val="24"/>
              <w:szCs w:val="24"/>
            </w:rPr>
          </w:rPrChange>
        </w:rPr>
      </w:pPr>
      <w:r w:rsidRPr="002D169E">
        <w:rPr>
          <w:rFonts w:ascii="Times New Roman" w:eastAsia="Times New Roman" w:hAnsi="Times New Roman" w:cs="Times New Roman"/>
          <w:i/>
          <w:sz w:val="24"/>
          <w:szCs w:val="24"/>
          <w:rPrChange w:id="49" w:author="Nick Mariasi" w:date="2017-12-08T15:51:00Z">
            <w:rPr>
              <w:rFonts w:ascii="Times New Roman" w:eastAsia="Times New Roman" w:hAnsi="Times New Roman" w:cs="Times New Roman"/>
              <w:i/>
              <w:sz w:val="24"/>
              <w:szCs w:val="24"/>
            </w:rPr>
          </w:rPrChange>
        </w:rPr>
        <w:t xml:space="preserve">        </w:t>
      </w:r>
      <w:r w:rsidRPr="002D169E">
        <w:rPr>
          <w:rFonts w:ascii="Times New Roman" w:eastAsia="Times New Roman" w:hAnsi="Times New Roman" w:cs="Times New Roman"/>
          <w:i/>
          <w:sz w:val="24"/>
          <w:szCs w:val="24"/>
          <w:rPrChange w:id="50" w:author="Nick Mariasi" w:date="2017-12-08T15:51:00Z">
            <w:rPr>
              <w:rFonts w:ascii="Times New Roman" w:eastAsia="Times New Roman" w:hAnsi="Times New Roman" w:cs="Times New Roman"/>
              <w:i/>
              <w:sz w:val="24"/>
              <w:szCs w:val="24"/>
            </w:rPr>
          </w:rPrChange>
        </w:rPr>
        <w:tab/>
      </w:r>
      <w:r w:rsidRPr="002D169E">
        <w:rPr>
          <w:rFonts w:ascii="Times New Roman" w:eastAsia="Times New Roman" w:hAnsi="Times New Roman" w:cs="Times New Roman"/>
          <w:sz w:val="24"/>
          <w:szCs w:val="24"/>
          <w:rPrChange w:id="51" w:author="Nick Mariasi" w:date="2017-12-08T15:51:00Z">
            <w:rPr>
              <w:rFonts w:ascii="Times New Roman" w:eastAsia="Times New Roman" w:hAnsi="Times New Roman" w:cs="Times New Roman"/>
              <w:sz w:val="24"/>
              <w:szCs w:val="24"/>
            </w:rPr>
          </w:rPrChange>
        </w:rPr>
        <w:t>Although there are many popular social media platforms, none seem to be rich in information and social interaction than Reddit.com. Reddit is a complex discussion and content sharing website made up of hundreds of communities called “subreddits”. The conte</w:t>
      </w:r>
      <w:r w:rsidRPr="002D169E">
        <w:rPr>
          <w:rFonts w:ascii="Times New Roman" w:eastAsia="Times New Roman" w:hAnsi="Times New Roman" w:cs="Times New Roman"/>
          <w:sz w:val="24"/>
          <w:szCs w:val="24"/>
          <w:rPrChange w:id="52" w:author="Nick Mariasi" w:date="2017-12-08T15:51:00Z">
            <w:rPr>
              <w:rFonts w:ascii="Times New Roman" w:eastAsia="Times New Roman" w:hAnsi="Times New Roman" w:cs="Times New Roman"/>
              <w:sz w:val="24"/>
              <w:szCs w:val="24"/>
            </w:rPr>
          </w:rPrChange>
        </w:rPr>
        <w:t>nt of these subreddits can range from comedy, to politics, to food, to travel and just about anything people could have an interest in.  Content on Reddit is also rated with “upvotes” and “downvote” which are essentially “likes” and “dislikes” respectively</w:t>
      </w:r>
      <w:proofErr w:type="gramStart"/>
      <w:r w:rsidRPr="002D169E">
        <w:rPr>
          <w:rFonts w:ascii="Times New Roman" w:eastAsia="Times New Roman" w:hAnsi="Times New Roman" w:cs="Times New Roman"/>
          <w:sz w:val="24"/>
          <w:szCs w:val="24"/>
          <w:rPrChange w:id="53" w:author="Nick Mariasi" w:date="2017-12-08T15:51:00Z">
            <w:rPr>
              <w:rFonts w:ascii="Times New Roman" w:eastAsia="Times New Roman" w:hAnsi="Times New Roman" w:cs="Times New Roman"/>
              <w:sz w:val="24"/>
              <w:szCs w:val="24"/>
            </w:rPr>
          </w:rPrChange>
        </w:rPr>
        <w:t>. .</w:t>
      </w:r>
      <w:proofErr w:type="gramEnd"/>
      <w:r w:rsidRPr="002D169E">
        <w:rPr>
          <w:rFonts w:ascii="Times New Roman" w:eastAsia="Times New Roman" w:hAnsi="Times New Roman" w:cs="Times New Roman"/>
          <w:sz w:val="24"/>
          <w:szCs w:val="24"/>
          <w:rPrChange w:id="54" w:author="Nick Mariasi" w:date="2017-12-08T15:51:00Z">
            <w:rPr>
              <w:rFonts w:ascii="Times New Roman" w:eastAsia="Times New Roman" w:hAnsi="Times New Roman" w:cs="Times New Roman"/>
              <w:sz w:val="24"/>
              <w:szCs w:val="24"/>
            </w:rPr>
          </w:rPrChange>
        </w:rPr>
        <w:t xml:space="preserve"> In an addition to just being an expansive website, Reddit is a notoriously difficult platform to gain any sort of popularity in. Because of this, Reddit is difficult for marketers to utilize to its fullest potential. A true sign of a post’s popularity </w:t>
      </w:r>
      <w:r w:rsidRPr="002D169E">
        <w:rPr>
          <w:rFonts w:ascii="Times New Roman" w:eastAsia="Times New Roman" w:hAnsi="Times New Roman" w:cs="Times New Roman"/>
          <w:sz w:val="24"/>
          <w:szCs w:val="24"/>
          <w:rPrChange w:id="55" w:author="Nick Mariasi" w:date="2017-12-08T15:51:00Z">
            <w:rPr>
              <w:rFonts w:ascii="Times New Roman" w:eastAsia="Times New Roman" w:hAnsi="Times New Roman" w:cs="Times New Roman"/>
              <w:sz w:val="24"/>
              <w:szCs w:val="24"/>
            </w:rPr>
          </w:rPrChange>
        </w:rPr>
        <w:t>is if it makes it to the front page of Reddit where all the trending posts go. To get on the trending page, a Reddit user should engage with other users in such a way that their posts are not repetitive and boring; that they are contributing something mean</w:t>
      </w:r>
      <w:r w:rsidRPr="002D169E">
        <w:rPr>
          <w:rFonts w:ascii="Times New Roman" w:eastAsia="Times New Roman" w:hAnsi="Times New Roman" w:cs="Times New Roman"/>
          <w:sz w:val="24"/>
          <w:szCs w:val="24"/>
          <w:rPrChange w:id="56" w:author="Nick Mariasi" w:date="2017-12-08T15:51:00Z">
            <w:rPr>
              <w:rFonts w:ascii="Times New Roman" w:eastAsia="Times New Roman" w:hAnsi="Times New Roman" w:cs="Times New Roman"/>
              <w:sz w:val="24"/>
              <w:szCs w:val="24"/>
            </w:rPr>
          </w:rPrChange>
        </w:rPr>
        <w:t>ingful to conversations and other posts; and that the content posted by the user is relevant and relatable. Being mindful of social interactions is key when it comes to popularity on Reddit</w:t>
      </w:r>
    </w:p>
    <w:p w:rsidR="004D4AF5" w:rsidRPr="002D169E" w:rsidRDefault="002D169E">
      <w:pPr>
        <w:rPr>
          <w:rFonts w:ascii="Times New Roman" w:eastAsia="Times New Roman" w:hAnsi="Times New Roman" w:cs="Times New Roman"/>
          <w:b/>
          <w:sz w:val="24"/>
          <w:szCs w:val="24"/>
          <w:rPrChange w:id="57"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58" w:author="Nick Mariasi" w:date="2017-12-08T15:51:00Z">
            <w:rPr>
              <w:rFonts w:ascii="Times New Roman" w:eastAsia="Times New Roman" w:hAnsi="Times New Roman" w:cs="Times New Roman"/>
              <w:b/>
              <w:sz w:val="24"/>
              <w:szCs w:val="24"/>
            </w:rPr>
          </w:rPrChange>
        </w:rPr>
        <w:t xml:space="preserve"> </w:t>
      </w:r>
    </w:p>
    <w:p w:rsidR="004D4AF5" w:rsidRPr="002D169E" w:rsidRDefault="002D169E">
      <w:pPr>
        <w:ind w:left="720"/>
        <w:rPr>
          <w:rFonts w:ascii="Times New Roman" w:eastAsia="Times New Roman" w:hAnsi="Times New Roman" w:cs="Times New Roman"/>
          <w:b/>
          <w:sz w:val="24"/>
          <w:szCs w:val="24"/>
          <w:rPrChange w:id="59"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60" w:author="Nick Mariasi" w:date="2017-12-08T15:51:00Z">
            <w:rPr>
              <w:rFonts w:ascii="Times New Roman" w:eastAsia="Times New Roman" w:hAnsi="Times New Roman" w:cs="Times New Roman"/>
              <w:b/>
              <w:sz w:val="24"/>
              <w:szCs w:val="24"/>
            </w:rPr>
          </w:rPrChange>
        </w:rPr>
        <w:t>B) Problem Statement/Objective/Hypothesis</w:t>
      </w:r>
    </w:p>
    <w:p w:rsidR="004D4AF5" w:rsidRPr="002D169E" w:rsidRDefault="004D4AF5">
      <w:pPr>
        <w:ind w:left="720"/>
        <w:rPr>
          <w:rFonts w:ascii="Times New Roman" w:eastAsia="Times New Roman" w:hAnsi="Times New Roman" w:cs="Times New Roman"/>
          <w:b/>
          <w:sz w:val="24"/>
          <w:szCs w:val="24"/>
          <w:rPrChange w:id="61" w:author="Nick Mariasi" w:date="2017-12-08T15:51:00Z">
            <w:rPr>
              <w:rFonts w:ascii="Times New Roman" w:eastAsia="Times New Roman" w:hAnsi="Times New Roman" w:cs="Times New Roman"/>
              <w:b/>
              <w:sz w:val="24"/>
              <w:szCs w:val="24"/>
            </w:rPr>
          </w:rPrChange>
        </w:rPr>
      </w:pPr>
    </w:p>
    <w:p w:rsidR="004D4AF5" w:rsidRPr="002D169E" w:rsidRDefault="002D169E">
      <w:pPr>
        <w:ind w:left="720"/>
        <w:rPr>
          <w:rFonts w:ascii="Times New Roman" w:eastAsia="Times New Roman" w:hAnsi="Times New Roman" w:cs="Times New Roman"/>
          <w:sz w:val="24"/>
          <w:szCs w:val="24"/>
          <w:rPrChange w:id="62" w:author="Nick Mariasi" w:date="2017-12-08T15:51:00Z">
            <w:rPr>
              <w:rFonts w:ascii="Times New Roman" w:eastAsia="Times New Roman" w:hAnsi="Times New Roman" w:cs="Times New Roman"/>
              <w:sz w:val="24"/>
              <w:szCs w:val="24"/>
            </w:rPr>
          </w:rPrChange>
        </w:rPr>
      </w:pPr>
      <w:r w:rsidRPr="002D169E">
        <w:rPr>
          <w:rFonts w:ascii="Times New Roman" w:eastAsia="Times New Roman" w:hAnsi="Times New Roman" w:cs="Times New Roman"/>
          <w:b/>
          <w:sz w:val="24"/>
          <w:szCs w:val="24"/>
          <w:rPrChange w:id="63" w:author="Nick Mariasi" w:date="2017-12-08T15:51:00Z">
            <w:rPr>
              <w:rFonts w:ascii="Times New Roman" w:eastAsia="Times New Roman" w:hAnsi="Times New Roman" w:cs="Times New Roman"/>
              <w:b/>
              <w:sz w:val="24"/>
              <w:szCs w:val="24"/>
            </w:rPr>
          </w:rPrChange>
        </w:rPr>
        <w:t xml:space="preserve">        </w:t>
      </w:r>
      <w:r w:rsidRPr="002D169E">
        <w:rPr>
          <w:rFonts w:ascii="Times New Roman" w:eastAsia="Times New Roman" w:hAnsi="Times New Roman" w:cs="Times New Roman"/>
          <w:b/>
          <w:sz w:val="24"/>
          <w:szCs w:val="24"/>
          <w:rPrChange w:id="64" w:author="Nick Mariasi" w:date="2017-12-08T15:51:00Z">
            <w:rPr>
              <w:rFonts w:ascii="Times New Roman" w:eastAsia="Times New Roman" w:hAnsi="Times New Roman" w:cs="Times New Roman"/>
              <w:b/>
              <w:sz w:val="24"/>
              <w:szCs w:val="24"/>
            </w:rPr>
          </w:rPrChange>
        </w:rPr>
        <w:tab/>
      </w:r>
      <w:r w:rsidRPr="002D169E">
        <w:rPr>
          <w:rFonts w:ascii="Times New Roman" w:eastAsia="Times New Roman" w:hAnsi="Times New Roman" w:cs="Times New Roman"/>
          <w:sz w:val="24"/>
          <w:szCs w:val="24"/>
          <w:rPrChange w:id="65" w:author="Nick Mariasi" w:date="2017-12-08T15:51:00Z">
            <w:rPr>
              <w:rFonts w:ascii="Times New Roman" w:eastAsia="Times New Roman" w:hAnsi="Times New Roman" w:cs="Times New Roman"/>
              <w:sz w:val="24"/>
              <w:szCs w:val="24"/>
            </w:rPr>
          </w:rPrChange>
        </w:rPr>
        <w:t>The objectiv</w:t>
      </w:r>
      <w:r w:rsidRPr="002D169E">
        <w:rPr>
          <w:rFonts w:ascii="Times New Roman" w:eastAsia="Times New Roman" w:hAnsi="Times New Roman" w:cs="Times New Roman"/>
          <w:sz w:val="24"/>
          <w:szCs w:val="24"/>
          <w:rPrChange w:id="66" w:author="Nick Mariasi" w:date="2017-12-08T15:51:00Z">
            <w:rPr>
              <w:rFonts w:ascii="Times New Roman" w:eastAsia="Times New Roman" w:hAnsi="Times New Roman" w:cs="Times New Roman"/>
              <w:sz w:val="24"/>
              <w:szCs w:val="24"/>
            </w:rPr>
          </w:rPrChange>
        </w:rPr>
        <w:t>e of this project is to look at posts from popular online discussion website, Reddit.com, and analyze what makes a post popular vs what makes a makes a post receive less attention. We predict that posts with the most popularity will be ones that contain mo</w:t>
      </w:r>
      <w:r w:rsidRPr="002D169E">
        <w:rPr>
          <w:rFonts w:ascii="Times New Roman" w:eastAsia="Times New Roman" w:hAnsi="Times New Roman" w:cs="Times New Roman"/>
          <w:sz w:val="24"/>
          <w:szCs w:val="24"/>
          <w:rPrChange w:id="67" w:author="Nick Mariasi" w:date="2017-12-08T15:51:00Z">
            <w:rPr>
              <w:rFonts w:ascii="Times New Roman" w:eastAsia="Times New Roman" w:hAnsi="Times New Roman" w:cs="Times New Roman"/>
              <w:sz w:val="24"/>
              <w:szCs w:val="24"/>
            </w:rPr>
          </w:rPrChange>
        </w:rPr>
        <w:t>re positive words as opposed to ones that contain negative words.</w:t>
      </w:r>
    </w:p>
    <w:p w:rsidR="004D4AF5" w:rsidRPr="002D169E" w:rsidRDefault="002D169E">
      <w:pPr>
        <w:rPr>
          <w:rFonts w:ascii="Times New Roman" w:eastAsia="Times New Roman" w:hAnsi="Times New Roman" w:cs="Times New Roman"/>
          <w:b/>
          <w:sz w:val="24"/>
          <w:szCs w:val="24"/>
          <w:rPrChange w:id="68"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69" w:author="Nick Mariasi" w:date="2017-12-08T15:51:00Z">
            <w:rPr>
              <w:rFonts w:ascii="Times New Roman" w:eastAsia="Times New Roman" w:hAnsi="Times New Roman" w:cs="Times New Roman"/>
              <w:b/>
              <w:sz w:val="24"/>
              <w:szCs w:val="24"/>
            </w:rPr>
          </w:rPrChange>
        </w:rPr>
        <w:t xml:space="preserve"> </w:t>
      </w:r>
    </w:p>
    <w:p w:rsidR="004D4AF5" w:rsidRPr="002D169E" w:rsidRDefault="002D169E">
      <w:pPr>
        <w:ind w:left="720"/>
        <w:rPr>
          <w:rFonts w:ascii="Times New Roman" w:eastAsia="Times New Roman" w:hAnsi="Times New Roman" w:cs="Times New Roman"/>
          <w:b/>
          <w:sz w:val="24"/>
          <w:szCs w:val="24"/>
          <w:rPrChange w:id="70"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71" w:author="Nick Mariasi" w:date="2017-12-08T15:51:00Z">
            <w:rPr>
              <w:rFonts w:ascii="Times New Roman" w:eastAsia="Times New Roman" w:hAnsi="Times New Roman" w:cs="Times New Roman"/>
              <w:b/>
              <w:sz w:val="24"/>
              <w:szCs w:val="24"/>
            </w:rPr>
          </w:rPrChange>
        </w:rPr>
        <w:t>C) Significance</w:t>
      </w:r>
    </w:p>
    <w:p w:rsidR="004D4AF5" w:rsidRPr="002D169E" w:rsidRDefault="004D4AF5">
      <w:pPr>
        <w:ind w:left="720"/>
        <w:rPr>
          <w:rFonts w:ascii="Times New Roman" w:eastAsia="Times New Roman" w:hAnsi="Times New Roman" w:cs="Times New Roman"/>
          <w:b/>
          <w:sz w:val="24"/>
          <w:szCs w:val="24"/>
          <w:rPrChange w:id="72" w:author="Nick Mariasi" w:date="2017-12-08T15:51:00Z">
            <w:rPr>
              <w:rFonts w:ascii="Times New Roman" w:eastAsia="Times New Roman" w:hAnsi="Times New Roman" w:cs="Times New Roman"/>
              <w:b/>
              <w:sz w:val="24"/>
              <w:szCs w:val="24"/>
            </w:rPr>
          </w:rPrChange>
        </w:rPr>
      </w:pPr>
    </w:p>
    <w:p w:rsidR="004D4AF5" w:rsidRPr="002D169E" w:rsidRDefault="002D169E">
      <w:pPr>
        <w:ind w:left="720"/>
        <w:rPr>
          <w:rFonts w:ascii="Times New Roman" w:eastAsia="Times New Roman" w:hAnsi="Times New Roman" w:cs="Times New Roman"/>
          <w:sz w:val="24"/>
          <w:szCs w:val="24"/>
          <w:rPrChange w:id="73" w:author="Nick Mariasi" w:date="2017-12-08T15:51:00Z">
            <w:rPr>
              <w:rFonts w:ascii="Times New Roman" w:eastAsia="Times New Roman" w:hAnsi="Times New Roman" w:cs="Times New Roman"/>
              <w:sz w:val="24"/>
              <w:szCs w:val="24"/>
            </w:rPr>
          </w:rPrChange>
        </w:rPr>
      </w:pPr>
      <w:r w:rsidRPr="002D169E">
        <w:rPr>
          <w:rFonts w:ascii="Times New Roman" w:eastAsia="Times New Roman" w:hAnsi="Times New Roman" w:cs="Times New Roman"/>
          <w:sz w:val="24"/>
          <w:szCs w:val="24"/>
          <w:rPrChange w:id="74" w:author="Nick Mariasi" w:date="2017-12-08T15:51:00Z">
            <w:rPr>
              <w:rFonts w:ascii="Times New Roman" w:eastAsia="Times New Roman" w:hAnsi="Times New Roman" w:cs="Times New Roman"/>
              <w:sz w:val="24"/>
              <w:szCs w:val="24"/>
            </w:rPr>
          </w:rPrChange>
        </w:rPr>
        <w:t xml:space="preserve">        </w:t>
      </w:r>
      <w:r w:rsidRPr="002D169E">
        <w:rPr>
          <w:rFonts w:ascii="Times New Roman" w:eastAsia="Times New Roman" w:hAnsi="Times New Roman" w:cs="Times New Roman"/>
          <w:sz w:val="24"/>
          <w:szCs w:val="24"/>
          <w:rPrChange w:id="75" w:author="Nick Mariasi" w:date="2017-12-08T15:51:00Z">
            <w:rPr>
              <w:rFonts w:ascii="Times New Roman" w:eastAsia="Times New Roman" w:hAnsi="Times New Roman" w:cs="Times New Roman"/>
              <w:sz w:val="24"/>
              <w:szCs w:val="24"/>
            </w:rPr>
          </w:rPrChange>
        </w:rPr>
        <w:tab/>
      </w:r>
      <w:r w:rsidRPr="002D169E">
        <w:rPr>
          <w:rFonts w:ascii="Times New Roman" w:eastAsia="Times New Roman" w:hAnsi="Times New Roman" w:cs="Times New Roman"/>
          <w:sz w:val="24"/>
          <w:szCs w:val="24"/>
          <w:rPrChange w:id="76" w:author="Nick Mariasi" w:date="2017-12-08T15:51:00Z">
            <w:rPr>
              <w:rFonts w:ascii="Times New Roman" w:eastAsia="Times New Roman" w:hAnsi="Times New Roman" w:cs="Times New Roman"/>
              <w:sz w:val="24"/>
              <w:szCs w:val="24"/>
            </w:rPr>
          </w:rPrChange>
        </w:rPr>
        <w:t>With social media, communication and access to news and information are more readily available. The advent of social media has opened new avenues in marketing, commerce, and even revolutionized the entertainment industry due to how easily accessible social</w:t>
      </w:r>
      <w:r w:rsidRPr="002D169E">
        <w:rPr>
          <w:rFonts w:ascii="Times New Roman" w:eastAsia="Times New Roman" w:hAnsi="Times New Roman" w:cs="Times New Roman"/>
          <w:sz w:val="24"/>
          <w:szCs w:val="24"/>
          <w:rPrChange w:id="77" w:author="Nick Mariasi" w:date="2017-12-08T15:51:00Z">
            <w:rPr>
              <w:rFonts w:ascii="Times New Roman" w:eastAsia="Times New Roman" w:hAnsi="Times New Roman" w:cs="Times New Roman"/>
              <w:sz w:val="24"/>
              <w:szCs w:val="24"/>
            </w:rPr>
          </w:rPrChange>
        </w:rPr>
        <w:t xml:space="preserve"> media platforms are.  By taking </w:t>
      </w:r>
      <w:proofErr w:type="gramStart"/>
      <w:r w:rsidRPr="002D169E">
        <w:rPr>
          <w:rFonts w:ascii="Times New Roman" w:eastAsia="Times New Roman" w:hAnsi="Times New Roman" w:cs="Times New Roman"/>
          <w:sz w:val="24"/>
          <w:szCs w:val="24"/>
          <w:rPrChange w:id="78" w:author="Nick Mariasi" w:date="2017-12-08T15:51:00Z">
            <w:rPr>
              <w:rFonts w:ascii="Times New Roman" w:eastAsia="Times New Roman" w:hAnsi="Times New Roman" w:cs="Times New Roman"/>
              <w:sz w:val="24"/>
              <w:szCs w:val="24"/>
            </w:rPr>
          </w:rPrChange>
        </w:rPr>
        <w:t>a number of</w:t>
      </w:r>
      <w:proofErr w:type="gramEnd"/>
      <w:r w:rsidRPr="002D169E">
        <w:rPr>
          <w:rFonts w:ascii="Times New Roman" w:eastAsia="Times New Roman" w:hAnsi="Times New Roman" w:cs="Times New Roman"/>
          <w:sz w:val="24"/>
          <w:szCs w:val="24"/>
          <w:rPrChange w:id="79" w:author="Nick Mariasi" w:date="2017-12-08T15:51:00Z">
            <w:rPr>
              <w:rFonts w:ascii="Times New Roman" w:eastAsia="Times New Roman" w:hAnsi="Times New Roman" w:cs="Times New Roman"/>
              <w:sz w:val="24"/>
              <w:szCs w:val="24"/>
            </w:rPr>
          </w:rPrChange>
        </w:rPr>
        <w:t xml:space="preserve"> posts from popular and obscure subreddits, and text mining them, we can deepen our understanding of what constitutes popularity and what doesn’t amongst online communities. This understanding can help improve ad</w:t>
      </w:r>
      <w:r w:rsidRPr="002D169E">
        <w:rPr>
          <w:rFonts w:ascii="Times New Roman" w:eastAsia="Times New Roman" w:hAnsi="Times New Roman" w:cs="Times New Roman"/>
          <w:sz w:val="24"/>
          <w:szCs w:val="24"/>
          <w:rPrChange w:id="80" w:author="Nick Mariasi" w:date="2017-12-08T15:51:00Z">
            <w:rPr>
              <w:rFonts w:ascii="Times New Roman" w:eastAsia="Times New Roman" w:hAnsi="Times New Roman" w:cs="Times New Roman"/>
              <w:sz w:val="24"/>
              <w:szCs w:val="24"/>
            </w:rPr>
          </w:rPrChange>
        </w:rPr>
        <w:t>vertising and commerce as predicting whether something will be well received or not (i.e.- popular) advertisements and products can appeal to intended or wider demographics</w:t>
      </w:r>
    </w:p>
    <w:p w:rsidR="004D4AF5" w:rsidRPr="002D169E" w:rsidRDefault="002D169E">
      <w:pPr>
        <w:rPr>
          <w:rFonts w:ascii="Times New Roman" w:eastAsia="Times New Roman" w:hAnsi="Times New Roman" w:cs="Times New Roman"/>
          <w:b/>
          <w:sz w:val="24"/>
          <w:szCs w:val="24"/>
          <w:rPrChange w:id="81"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82" w:author="Nick Mariasi" w:date="2017-12-08T15:51:00Z">
            <w:rPr>
              <w:rFonts w:ascii="Times New Roman" w:eastAsia="Times New Roman" w:hAnsi="Times New Roman" w:cs="Times New Roman"/>
              <w:b/>
              <w:sz w:val="24"/>
              <w:szCs w:val="24"/>
            </w:rPr>
          </w:rPrChange>
        </w:rPr>
        <w:t xml:space="preserve"> </w:t>
      </w:r>
    </w:p>
    <w:p w:rsidR="004D4AF5" w:rsidRPr="002D169E" w:rsidRDefault="002D169E">
      <w:pPr>
        <w:rPr>
          <w:ins w:id="83" w:author="Nick Mariasi" w:date="2017-12-08T15:30:00Z"/>
          <w:rFonts w:ascii="Times New Roman" w:eastAsia="Times New Roman" w:hAnsi="Times New Roman" w:cs="Times New Roman"/>
          <w:b/>
          <w:sz w:val="24"/>
          <w:szCs w:val="24"/>
          <w:rPrChange w:id="84" w:author="Nick Mariasi" w:date="2017-12-08T15:51:00Z">
            <w:rPr>
              <w:ins w:id="85" w:author="Nick Mariasi" w:date="2017-12-08T15:30:00Z"/>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86" w:author="Nick Mariasi" w:date="2017-12-08T15:51:00Z">
            <w:rPr>
              <w:rFonts w:ascii="Times New Roman" w:eastAsia="Times New Roman" w:hAnsi="Times New Roman" w:cs="Times New Roman"/>
              <w:b/>
              <w:sz w:val="24"/>
              <w:szCs w:val="24"/>
            </w:rPr>
          </w:rPrChange>
        </w:rPr>
        <w:t xml:space="preserve"> </w:t>
      </w:r>
    </w:p>
    <w:p w:rsidR="00CF5D48" w:rsidRPr="002D169E" w:rsidRDefault="00CF5D48">
      <w:pPr>
        <w:rPr>
          <w:rFonts w:ascii="Times New Roman" w:eastAsia="Times New Roman" w:hAnsi="Times New Roman" w:cs="Times New Roman"/>
          <w:b/>
          <w:sz w:val="24"/>
          <w:szCs w:val="24"/>
          <w:rPrChange w:id="87" w:author="Nick Mariasi" w:date="2017-12-08T15:51:00Z">
            <w:rPr>
              <w:rFonts w:ascii="Times New Roman" w:eastAsia="Times New Roman" w:hAnsi="Times New Roman" w:cs="Times New Roman"/>
              <w:b/>
              <w:sz w:val="24"/>
              <w:szCs w:val="24"/>
            </w:rPr>
          </w:rPrChange>
        </w:rPr>
      </w:pPr>
    </w:p>
    <w:p w:rsidR="004D4AF5" w:rsidRPr="002D169E" w:rsidRDefault="002D169E">
      <w:pPr>
        <w:rPr>
          <w:rFonts w:ascii="Times New Roman" w:eastAsia="Times New Roman" w:hAnsi="Times New Roman" w:cs="Times New Roman"/>
          <w:b/>
          <w:sz w:val="24"/>
          <w:szCs w:val="24"/>
          <w:rPrChange w:id="88"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89" w:author="Nick Mariasi" w:date="2017-12-08T15:51:00Z">
            <w:rPr>
              <w:rFonts w:ascii="Times New Roman" w:eastAsia="Times New Roman" w:hAnsi="Times New Roman" w:cs="Times New Roman"/>
              <w:b/>
              <w:sz w:val="24"/>
              <w:szCs w:val="24"/>
            </w:rPr>
          </w:rPrChange>
        </w:rPr>
        <w:lastRenderedPageBreak/>
        <w:t xml:space="preserve"> </w:t>
      </w:r>
    </w:p>
    <w:p w:rsidR="00CF5D48" w:rsidRPr="002D169E" w:rsidRDefault="00CF5D48" w:rsidP="00CF5D48">
      <w:pPr>
        <w:rPr>
          <w:ins w:id="90" w:author="Nick Mariasi" w:date="2017-12-08T15:30:00Z"/>
          <w:rFonts w:ascii="Times New Roman" w:hAnsi="Times New Roman" w:cs="Times New Roman"/>
          <w:b/>
          <w:sz w:val="24"/>
          <w:szCs w:val="24"/>
          <w:rPrChange w:id="91" w:author="Nick Mariasi" w:date="2017-12-08T15:51:00Z">
            <w:rPr>
              <w:ins w:id="92" w:author="Nick Mariasi" w:date="2017-12-08T15:30:00Z"/>
              <w:b/>
            </w:rPr>
          </w:rPrChange>
        </w:rPr>
      </w:pPr>
      <w:ins w:id="93" w:author="Nick Mariasi" w:date="2017-12-08T15:30:00Z">
        <w:r w:rsidRPr="002D169E">
          <w:rPr>
            <w:rFonts w:ascii="Times New Roman" w:hAnsi="Times New Roman" w:cs="Times New Roman"/>
            <w:b/>
            <w:sz w:val="24"/>
            <w:szCs w:val="24"/>
            <w:rPrChange w:id="94" w:author="Nick Mariasi" w:date="2017-12-08T15:51:00Z">
              <w:rPr>
                <w:b/>
              </w:rPr>
            </w:rPrChange>
          </w:rPr>
          <w:t>II.</w:t>
        </w:r>
        <w:r w:rsidRPr="002D169E">
          <w:rPr>
            <w:rFonts w:ascii="Times New Roman" w:hAnsi="Times New Roman" w:cs="Times New Roman"/>
            <w:b/>
            <w:sz w:val="24"/>
            <w:szCs w:val="24"/>
            <w:rPrChange w:id="95" w:author="Nick Mariasi" w:date="2017-12-08T15:51:00Z">
              <w:rPr>
                <w:b/>
              </w:rPr>
            </w:rPrChange>
          </w:rPr>
          <w:tab/>
          <w:t>Materials and Methods</w:t>
        </w:r>
      </w:ins>
    </w:p>
    <w:p w:rsidR="00CF5D48" w:rsidRPr="002D169E" w:rsidRDefault="00CF5D48" w:rsidP="00CF5D48">
      <w:pPr>
        <w:rPr>
          <w:ins w:id="96" w:author="Nick Mariasi" w:date="2017-12-08T15:30:00Z"/>
          <w:rFonts w:ascii="Times New Roman" w:hAnsi="Times New Roman" w:cs="Times New Roman"/>
          <w:b/>
          <w:sz w:val="24"/>
          <w:szCs w:val="24"/>
          <w:rPrChange w:id="97" w:author="Nick Mariasi" w:date="2017-12-08T15:51:00Z">
            <w:rPr>
              <w:ins w:id="98" w:author="Nick Mariasi" w:date="2017-12-08T15:30:00Z"/>
              <w:b/>
            </w:rPr>
          </w:rPrChange>
        </w:rPr>
      </w:pPr>
    </w:p>
    <w:p w:rsidR="00CF5D48" w:rsidRPr="002D169E" w:rsidRDefault="00CF5D48" w:rsidP="00CF5D48">
      <w:pPr>
        <w:rPr>
          <w:ins w:id="99" w:author="Nick Mariasi" w:date="2017-12-08T15:30:00Z"/>
          <w:rFonts w:ascii="Times New Roman" w:hAnsi="Times New Roman" w:cs="Times New Roman"/>
          <w:sz w:val="24"/>
          <w:szCs w:val="24"/>
          <w:rPrChange w:id="100" w:author="Nick Mariasi" w:date="2017-12-08T15:51:00Z">
            <w:rPr>
              <w:ins w:id="101" w:author="Nick Mariasi" w:date="2017-12-08T15:30:00Z"/>
            </w:rPr>
          </w:rPrChange>
        </w:rPr>
      </w:pPr>
      <w:ins w:id="102" w:author="Nick Mariasi" w:date="2017-12-08T15:30:00Z">
        <w:r w:rsidRPr="002D169E">
          <w:rPr>
            <w:rFonts w:ascii="Times New Roman" w:hAnsi="Times New Roman" w:cs="Times New Roman"/>
            <w:sz w:val="24"/>
            <w:szCs w:val="24"/>
            <w:rPrChange w:id="103" w:author="Nick Mariasi" w:date="2017-12-08T15:51:00Z">
              <w:rPr/>
            </w:rPrChange>
          </w:rPr>
          <w:tab/>
        </w:r>
        <w:r w:rsidRPr="002D169E">
          <w:rPr>
            <w:rFonts w:ascii="Times New Roman" w:hAnsi="Times New Roman" w:cs="Times New Roman"/>
            <w:sz w:val="24"/>
            <w:szCs w:val="24"/>
            <w:rPrChange w:id="104" w:author="Nick Mariasi" w:date="2017-12-08T15:51:00Z">
              <w:rPr/>
            </w:rPrChange>
          </w:rPr>
          <w:t>All</w:t>
        </w:r>
        <w:r w:rsidRPr="002D169E">
          <w:rPr>
            <w:rFonts w:ascii="Times New Roman" w:hAnsi="Times New Roman" w:cs="Times New Roman"/>
            <w:sz w:val="24"/>
            <w:szCs w:val="24"/>
            <w:rPrChange w:id="105" w:author="Nick Mariasi" w:date="2017-12-08T15:51:00Z">
              <w:rPr/>
            </w:rPrChange>
          </w:rPr>
          <w:t xml:space="preserve"> the data from Reddit will be pulled using Reddit’s API and the Python coding language. The data will include titles of the top posts in specified subreddits. Results from the top subreddits will be compared to that of the bottom subreddits </w:t>
        </w:r>
        <w:proofErr w:type="gramStart"/>
        <w:r w:rsidRPr="002D169E">
          <w:rPr>
            <w:rFonts w:ascii="Times New Roman" w:hAnsi="Times New Roman" w:cs="Times New Roman"/>
            <w:sz w:val="24"/>
            <w:szCs w:val="24"/>
            <w:rPrChange w:id="106" w:author="Nick Mariasi" w:date="2017-12-08T15:51:00Z">
              <w:rPr/>
            </w:rPrChange>
          </w:rPr>
          <w:t>in an attempt to</w:t>
        </w:r>
        <w:proofErr w:type="gramEnd"/>
        <w:r w:rsidRPr="002D169E">
          <w:rPr>
            <w:rFonts w:ascii="Times New Roman" w:hAnsi="Times New Roman" w:cs="Times New Roman"/>
            <w:sz w:val="24"/>
            <w:szCs w:val="24"/>
            <w:rPrChange w:id="107" w:author="Nick Mariasi" w:date="2017-12-08T15:51:00Z">
              <w:rPr/>
            </w:rPrChange>
          </w:rPr>
          <w:t xml:space="preserve"> normalize the data. </w:t>
        </w:r>
      </w:ins>
    </w:p>
    <w:p w:rsidR="00CF5D48" w:rsidRPr="002D169E" w:rsidRDefault="00CF5D48" w:rsidP="00CF5D48">
      <w:pPr>
        <w:rPr>
          <w:ins w:id="108" w:author="Nick Mariasi" w:date="2017-12-08T15:30:00Z"/>
          <w:rFonts w:ascii="Times New Roman" w:hAnsi="Times New Roman" w:cs="Times New Roman"/>
          <w:sz w:val="24"/>
          <w:szCs w:val="24"/>
          <w:rPrChange w:id="109" w:author="Nick Mariasi" w:date="2017-12-08T15:51:00Z">
            <w:rPr>
              <w:ins w:id="110" w:author="Nick Mariasi" w:date="2017-12-08T15:30:00Z"/>
            </w:rPr>
          </w:rPrChange>
        </w:rPr>
      </w:pPr>
    </w:p>
    <w:p w:rsidR="00CF5D48" w:rsidRPr="002D169E" w:rsidRDefault="00CF5D48" w:rsidP="00CF5D48">
      <w:pPr>
        <w:rPr>
          <w:ins w:id="111" w:author="Nick Mariasi" w:date="2017-12-08T15:30:00Z"/>
          <w:rFonts w:ascii="Times New Roman" w:hAnsi="Times New Roman" w:cs="Times New Roman"/>
          <w:sz w:val="24"/>
          <w:szCs w:val="24"/>
          <w:rPrChange w:id="112" w:author="Nick Mariasi" w:date="2017-12-08T15:51:00Z">
            <w:rPr>
              <w:ins w:id="113" w:author="Nick Mariasi" w:date="2017-12-08T15:30:00Z"/>
            </w:rPr>
          </w:rPrChange>
        </w:rPr>
      </w:pPr>
      <w:ins w:id="114" w:author="Nick Mariasi" w:date="2017-12-08T15:30:00Z">
        <w:r w:rsidRPr="002D169E">
          <w:rPr>
            <w:rFonts w:ascii="Times New Roman" w:hAnsi="Times New Roman" w:cs="Times New Roman"/>
            <w:sz w:val="24"/>
            <w:szCs w:val="24"/>
            <w:rPrChange w:id="115" w:author="Nick Mariasi" w:date="2017-12-08T15:51:00Z">
              <w:rPr/>
            </w:rPrChange>
          </w:rPr>
          <w:tab/>
          <w:t xml:space="preserve">Both the Vader sentiment analysis tool in addition to the </w:t>
        </w:r>
        <w:proofErr w:type="spellStart"/>
        <w:r w:rsidRPr="002D169E">
          <w:rPr>
            <w:rFonts w:ascii="Times New Roman" w:hAnsi="Times New Roman" w:cs="Times New Roman"/>
            <w:sz w:val="24"/>
            <w:szCs w:val="24"/>
            <w:rPrChange w:id="116" w:author="Nick Mariasi" w:date="2017-12-08T15:51:00Z">
              <w:rPr/>
            </w:rPrChange>
          </w:rPr>
          <w:t>Textblob</w:t>
        </w:r>
        <w:proofErr w:type="spellEnd"/>
        <w:r w:rsidRPr="002D169E">
          <w:rPr>
            <w:rFonts w:ascii="Times New Roman" w:hAnsi="Times New Roman" w:cs="Times New Roman"/>
            <w:sz w:val="24"/>
            <w:szCs w:val="24"/>
            <w:rPrChange w:id="117" w:author="Nick Mariasi" w:date="2017-12-08T15:51:00Z">
              <w:rPr/>
            </w:rPrChange>
          </w:rPr>
          <w:t xml:space="preserve"> tool was initially used to accumulate the sentiment data. However, </w:t>
        </w:r>
        <w:proofErr w:type="spellStart"/>
        <w:r w:rsidRPr="002D169E">
          <w:rPr>
            <w:rFonts w:ascii="Times New Roman" w:hAnsi="Times New Roman" w:cs="Times New Roman"/>
            <w:sz w:val="24"/>
            <w:szCs w:val="24"/>
            <w:rPrChange w:id="118" w:author="Nick Mariasi" w:date="2017-12-08T15:51:00Z">
              <w:rPr/>
            </w:rPrChange>
          </w:rPr>
          <w:t>TextBlob</w:t>
        </w:r>
        <w:proofErr w:type="spellEnd"/>
        <w:r w:rsidRPr="002D169E">
          <w:rPr>
            <w:rFonts w:ascii="Times New Roman" w:hAnsi="Times New Roman" w:cs="Times New Roman"/>
            <w:sz w:val="24"/>
            <w:szCs w:val="24"/>
            <w:rPrChange w:id="119" w:author="Nick Mariasi" w:date="2017-12-08T15:51:00Z">
              <w:rPr/>
            </w:rPrChange>
          </w:rPr>
          <w:t xml:space="preserve"> was used for all the analysis done in this paper and the reasoning for this will be discussed in the results section. It’s important to note for future research that one key difference between the two is that </w:t>
        </w:r>
        <w:proofErr w:type="spellStart"/>
        <w:r w:rsidRPr="002D169E">
          <w:rPr>
            <w:rFonts w:ascii="Times New Roman" w:hAnsi="Times New Roman" w:cs="Times New Roman"/>
            <w:sz w:val="24"/>
            <w:szCs w:val="24"/>
            <w:rPrChange w:id="120" w:author="Nick Mariasi" w:date="2017-12-08T15:51:00Z">
              <w:rPr/>
            </w:rPrChange>
          </w:rPr>
          <w:t>TextBlob</w:t>
        </w:r>
        <w:proofErr w:type="spellEnd"/>
        <w:r w:rsidRPr="002D169E">
          <w:rPr>
            <w:rFonts w:ascii="Times New Roman" w:hAnsi="Times New Roman" w:cs="Times New Roman"/>
            <w:sz w:val="24"/>
            <w:szCs w:val="24"/>
            <w:rPrChange w:id="121" w:author="Nick Mariasi" w:date="2017-12-08T15:51:00Z">
              <w:rPr/>
            </w:rPrChange>
          </w:rPr>
          <w:t xml:space="preserve"> simply returns a positive/negative/0.0 value while Vader returns probabilities for the positive/negative/neutral variables respectively. </w:t>
        </w:r>
      </w:ins>
    </w:p>
    <w:p w:rsidR="00CF5D48" w:rsidRPr="002D169E" w:rsidRDefault="00CF5D48" w:rsidP="00CF5D48">
      <w:pPr>
        <w:rPr>
          <w:ins w:id="122" w:author="Nick Mariasi" w:date="2017-12-08T15:30:00Z"/>
          <w:rFonts w:ascii="Times New Roman" w:hAnsi="Times New Roman" w:cs="Times New Roman"/>
          <w:sz w:val="24"/>
          <w:szCs w:val="24"/>
          <w:rPrChange w:id="123" w:author="Nick Mariasi" w:date="2017-12-08T15:51:00Z">
            <w:rPr>
              <w:ins w:id="124" w:author="Nick Mariasi" w:date="2017-12-08T15:30:00Z"/>
            </w:rPr>
          </w:rPrChange>
        </w:rPr>
      </w:pPr>
    </w:p>
    <w:p w:rsidR="00CF5D48" w:rsidRPr="002D169E" w:rsidRDefault="00CF5D48" w:rsidP="00CF5D48">
      <w:pPr>
        <w:rPr>
          <w:ins w:id="125" w:author="Nick Mariasi" w:date="2017-12-08T15:30:00Z"/>
          <w:rFonts w:ascii="Times New Roman" w:hAnsi="Times New Roman" w:cs="Times New Roman"/>
          <w:sz w:val="24"/>
          <w:szCs w:val="24"/>
          <w:rPrChange w:id="126" w:author="Nick Mariasi" w:date="2017-12-08T15:51:00Z">
            <w:rPr>
              <w:ins w:id="127" w:author="Nick Mariasi" w:date="2017-12-08T15:30:00Z"/>
            </w:rPr>
          </w:rPrChange>
        </w:rPr>
      </w:pPr>
      <w:ins w:id="128" w:author="Nick Mariasi" w:date="2017-12-08T15:30:00Z">
        <w:r w:rsidRPr="002D169E">
          <w:rPr>
            <w:rFonts w:ascii="Times New Roman" w:hAnsi="Times New Roman" w:cs="Times New Roman"/>
            <w:sz w:val="24"/>
            <w:szCs w:val="24"/>
            <w:rPrChange w:id="129" w:author="Nick Mariasi" w:date="2017-12-08T15:51:00Z">
              <w:rPr/>
            </w:rPrChange>
          </w:rPr>
          <w:tab/>
          <w:t xml:space="preserve">Seeing as Reddit is very time sensitive with their posts (new posts float to the top all the time), we have opted to collect data every consecutive day at 12pm give or take about 10 minutes or so. Each data set is time stamped with the data using the </w:t>
        </w:r>
        <w:proofErr w:type="spellStart"/>
        <w:r w:rsidRPr="002D169E">
          <w:rPr>
            <w:rFonts w:ascii="Times New Roman" w:hAnsi="Times New Roman" w:cs="Times New Roman"/>
            <w:sz w:val="24"/>
            <w:szCs w:val="24"/>
            <w:rPrChange w:id="130" w:author="Nick Mariasi" w:date="2017-12-08T15:51:00Z">
              <w:rPr/>
            </w:rPrChange>
          </w:rPr>
          <w:t>dateTime</w:t>
        </w:r>
        <w:proofErr w:type="spellEnd"/>
        <w:r w:rsidRPr="002D169E">
          <w:rPr>
            <w:rFonts w:ascii="Times New Roman" w:hAnsi="Times New Roman" w:cs="Times New Roman"/>
            <w:sz w:val="24"/>
            <w:szCs w:val="24"/>
            <w:rPrChange w:id="131" w:author="Nick Mariasi" w:date="2017-12-08T15:51:00Z">
              <w:rPr/>
            </w:rPrChange>
          </w:rPr>
          <w:t xml:space="preserve"> library so that files can be easily searched/sorted. Currently, the data is output into a file with some guiding text and some formatting to make it easy to read and transfer the data to excel to form the graphics present </w:t>
        </w:r>
        <w:proofErr w:type="gramStart"/>
        <w:r w:rsidRPr="002D169E">
          <w:rPr>
            <w:rFonts w:ascii="Times New Roman" w:hAnsi="Times New Roman" w:cs="Times New Roman"/>
            <w:sz w:val="24"/>
            <w:szCs w:val="24"/>
            <w:rPrChange w:id="132" w:author="Nick Mariasi" w:date="2017-12-08T15:51:00Z">
              <w:rPr/>
            </w:rPrChange>
          </w:rPr>
          <w:t>later on</w:t>
        </w:r>
        <w:proofErr w:type="gramEnd"/>
        <w:r w:rsidRPr="002D169E">
          <w:rPr>
            <w:rFonts w:ascii="Times New Roman" w:hAnsi="Times New Roman" w:cs="Times New Roman"/>
            <w:sz w:val="24"/>
            <w:szCs w:val="24"/>
            <w:rPrChange w:id="133" w:author="Nick Mariasi" w:date="2017-12-08T15:51:00Z">
              <w:rPr/>
            </w:rPrChange>
          </w:rPr>
          <w:t xml:space="preserve"> in the results section of this paper. </w:t>
        </w:r>
      </w:ins>
    </w:p>
    <w:p w:rsidR="00CF5D48" w:rsidRPr="002D169E" w:rsidRDefault="00CF5D48" w:rsidP="00CF5D48">
      <w:pPr>
        <w:rPr>
          <w:ins w:id="134" w:author="Nick Mariasi" w:date="2017-12-08T15:30:00Z"/>
          <w:rFonts w:ascii="Times New Roman" w:hAnsi="Times New Roman" w:cs="Times New Roman"/>
          <w:sz w:val="24"/>
          <w:szCs w:val="24"/>
          <w:rPrChange w:id="135" w:author="Nick Mariasi" w:date="2017-12-08T15:51:00Z">
            <w:rPr>
              <w:ins w:id="136" w:author="Nick Mariasi" w:date="2017-12-08T15:30:00Z"/>
            </w:rPr>
          </w:rPrChange>
        </w:rPr>
      </w:pPr>
      <w:ins w:id="137" w:author="Nick Mariasi" w:date="2017-12-08T15:30:00Z">
        <w:r w:rsidRPr="002D169E">
          <w:rPr>
            <w:rFonts w:ascii="Times New Roman" w:hAnsi="Times New Roman" w:cs="Times New Roman"/>
            <w:sz w:val="24"/>
            <w:szCs w:val="24"/>
            <w:rPrChange w:id="138" w:author="Nick Mariasi" w:date="2017-12-08T15:51:00Z">
              <w:rPr/>
            </w:rPrChange>
          </w:rPr>
          <w:tab/>
        </w:r>
      </w:ins>
    </w:p>
    <w:p w:rsidR="00CF5D48" w:rsidRPr="002D169E" w:rsidRDefault="00CF5D48" w:rsidP="00CF5D48">
      <w:pPr>
        <w:rPr>
          <w:ins w:id="139" w:author="Nick Mariasi" w:date="2017-12-08T15:30:00Z"/>
          <w:rFonts w:ascii="Times New Roman" w:hAnsi="Times New Roman" w:cs="Times New Roman"/>
          <w:sz w:val="24"/>
          <w:szCs w:val="24"/>
          <w:rPrChange w:id="140" w:author="Nick Mariasi" w:date="2017-12-08T15:51:00Z">
            <w:rPr>
              <w:ins w:id="141" w:author="Nick Mariasi" w:date="2017-12-08T15:30:00Z"/>
            </w:rPr>
          </w:rPrChange>
        </w:rPr>
      </w:pPr>
      <w:ins w:id="142" w:author="Nick Mariasi" w:date="2017-12-08T15:30:00Z">
        <w:r w:rsidRPr="002D169E">
          <w:rPr>
            <w:rFonts w:ascii="Times New Roman" w:hAnsi="Times New Roman" w:cs="Times New Roman"/>
            <w:sz w:val="24"/>
            <w:szCs w:val="24"/>
            <w:rPrChange w:id="143" w:author="Nick Mariasi" w:date="2017-12-08T15:51:00Z">
              <w:rPr/>
            </w:rPrChange>
          </w:rPr>
          <w:tab/>
          <w:t>Additionally, initially we opted to select our subreddits based on the top 10 subreddits and the bottom 10 of the list of top 100 subreddits as of the time of writing this paper. After some consideration, we have opted to include the r/Trump subreddits for reasons explained later in the results section.</w:t>
        </w:r>
      </w:ins>
    </w:p>
    <w:p w:rsidR="00CF5D48" w:rsidRPr="002D169E" w:rsidRDefault="00CF5D48" w:rsidP="00CF5D48">
      <w:pPr>
        <w:rPr>
          <w:ins w:id="144" w:author="Nick Mariasi" w:date="2017-12-08T15:30:00Z"/>
          <w:rFonts w:ascii="Times New Roman" w:hAnsi="Times New Roman" w:cs="Times New Roman"/>
          <w:sz w:val="24"/>
          <w:szCs w:val="24"/>
          <w:rPrChange w:id="145" w:author="Nick Mariasi" w:date="2017-12-08T15:51:00Z">
            <w:rPr>
              <w:ins w:id="146" w:author="Nick Mariasi" w:date="2017-12-08T15:30:00Z"/>
            </w:rPr>
          </w:rPrChange>
        </w:rPr>
      </w:pPr>
    </w:p>
    <w:p w:rsidR="00CF5D48" w:rsidRPr="002D169E" w:rsidRDefault="00CF5D48" w:rsidP="00CF5D48">
      <w:pPr>
        <w:rPr>
          <w:ins w:id="147" w:author="Nick Mariasi" w:date="2017-12-08T15:30:00Z"/>
          <w:rFonts w:ascii="Times New Roman" w:hAnsi="Times New Roman" w:cs="Times New Roman"/>
          <w:sz w:val="24"/>
          <w:szCs w:val="24"/>
          <w:rPrChange w:id="148" w:author="Nick Mariasi" w:date="2017-12-08T15:51:00Z">
            <w:rPr>
              <w:ins w:id="149" w:author="Nick Mariasi" w:date="2017-12-08T15:30:00Z"/>
            </w:rPr>
          </w:rPrChange>
        </w:rPr>
      </w:pPr>
      <w:ins w:id="150" w:author="Nick Mariasi" w:date="2017-12-08T15:30:00Z">
        <w:r w:rsidRPr="002D169E">
          <w:rPr>
            <w:rFonts w:ascii="Times New Roman" w:hAnsi="Times New Roman" w:cs="Times New Roman"/>
            <w:sz w:val="24"/>
            <w:szCs w:val="24"/>
            <w:rPrChange w:id="151" w:author="Nick Mariasi" w:date="2017-12-08T15:51:00Z">
              <w:rPr/>
            </w:rPrChange>
          </w:rPr>
          <w:tab/>
          <w:t>To ensure that we have consistent results that are reliable, we have opted to run the test for a full, consecutive week. This week fell on the last week of November and the first week of December so November 27</w:t>
        </w:r>
        <w:r w:rsidRPr="002D169E">
          <w:rPr>
            <w:rFonts w:ascii="Times New Roman" w:hAnsi="Times New Roman" w:cs="Times New Roman"/>
            <w:sz w:val="24"/>
            <w:szCs w:val="24"/>
            <w:vertAlign w:val="superscript"/>
            <w:rPrChange w:id="152" w:author="Nick Mariasi" w:date="2017-12-08T15:51:00Z">
              <w:rPr>
                <w:vertAlign w:val="superscript"/>
              </w:rPr>
            </w:rPrChange>
          </w:rPr>
          <w:t>th</w:t>
        </w:r>
        <w:r w:rsidRPr="002D169E">
          <w:rPr>
            <w:rFonts w:ascii="Times New Roman" w:hAnsi="Times New Roman" w:cs="Times New Roman"/>
            <w:sz w:val="24"/>
            <w:szCs w:val="24"/>
            <w:rPrChange w:id="153" w:author="Nick Mariasi" w:date="2017-12-08T15:51:00Z">
              <w:rPr/>
            </w:rPrChange>
          </w:rPr>
          <w:t xml:space="preserve"> to December 3</w:t>
        </w:r>
        <w:r w:rsidRPr="002D169E">
          <w:rPr>
            <w:rFonts w:ascii="Times New Roman" w:hAnsi="Times New Roman" w:cs="Times New Roman"/>
            <w:sz w:val="24"/>
            <w:szCs w:val="24"/>
            <w:vertAlign w:val="superscript"/>
            <w:rPrChange w:id="154" w:author="Nick Mariasi" w:date="2017-12-08T15:51:00Z">
              <w:rPr>
                <w:vertAlign w:val="superscript"/>
              </w:rPr>
            </w:rPrChange>
          </w:rPr>
          <w:t>rd</w:t>
        </w:r>
        <w:r w:rsidRPr="002D169E">
          <w:rPr>
            <w:rFonts w:ascii="Times New Roman" w:hAnsi="Times New Roman" w:cs="Times New Roman"/>
            <w:sz w:val="24"/>
            <w:szCs w:val="24"/>
            <w:rPrChange w:id="155" w:author="Nick Mariasi" w:date="2017-12-08T15:51:00Z">
              <w:rPr/>
            </w:rPrChange>
          </w:rPr>
          <w:t xml:space="preserve">. </w:t>
        </w:r>
      </w:ins>
    </w:p>
    <w:p w:rsidR="00CF5D48" w:rsidRPr="002D169E" w:rsidRDefault="00CF5D48" w:rsidP="00CF5D48">
      <w:pPr>
        <w:rPr>
          <w:ins w:id="156" w:author="Nick Mariasi" w:date="2017-12-08T15:30:00Z"/>
          <w:rFonts w:ascii="Times New Roman" w:hAnsi="Times New Roman" w:cs="Times New Roman"/>
          <w:sz w:val="24"/>
          <w:szCs w:val="24"/>
          <w:rPrChange w:id="157" w:author="Nick Mariasi" w:date="2017-12-08T15:51:00Z">
            <w:rPr>
              <w:ins w:id="158" w:author="Nick Mariasi" w:date="2017-12-08T15:30:00Z"/>
            </w:rPr>
          </w:rPrChange>
        </w:rPr>
      </w:pPr>
    </w:p>
    <w:p w:rsidR="00CF5D48" w:rsidRPr="002D169E" w:rsidRDefault="00CF5D48" w:rsidP="00CF5D48">
      <w:pPr>
        <w:rPr>
          <w:ins w:id="159" w:author="Nick Mariasi" w:date="2017-12-08T15:30:00Z"/>
          <w:rFonts w:ascii="Times New Roman" w:hAnsi="Times New Roman" w:cs="Times New Roman"/>
          <w:sz w:val="24"/>
          <w:szCs w:val="24"/>
          <w:rPrChange w:id="160" w:author="Nick Mariasi" w:date="2017-12-08T15:51:00Z">
            <w:rPr>
              <w:ins w:id="161" w:author="Nick Mariasi" w:date="2017-12-08T15:30:00Z"/>
            </w:rPr>
          </w:rPrChange>
        </w:rPr>
      </w:pPr>
      <w:ins w:id="162" w:author="Nick Mariasi" w:date="2017-12-08T15:30:00Z">
        <w:r w:rsidRPr="002D169E">
          <w:rPr>
            <w:rFonts w:ascii="Times New Roman" w:hAnsi="Times New Roman" w:cs="Times New Roman"/>
            <w:sz w:val="24"/>
            <w:szCs w:val="24"/>
            <w:rPrChange w:id="163" w:author="Nick Mariasi" w:date="2017-12-08T15:51:00Z">
              <w:rPr/>
            </w:rPrChange>
          </w:rPr>
          <w:tab/>
          <w:t xml:space="preserve">Furthermore, a short C++ program was written to analyze the files and keep count of traces of ‘0.0’ so that we could get a percentage of how many posts where deemed ‘neutral’ by </w:t>
        </w:r>
        <w:proofErr w:type="spellStart"/>
        <w:r w:rsidRPr="002D169E">
          <w:rPr>
            <w:rFonts w:ascii="Times New Roman" w:hAnsi="Times New Roman" w:cs="Times New Roman"/>
            <w:sz w:val="24"/>
            <w:szCs w:val="24"/>
            <w:rPrChange w:id="164" w:author="Nick Mariasi" w:date="2017-12-08T15:51:00Z">
              <w:rPr/>
            </w:rPrChange>
          </w:rPr>
          <w:t>TextBlob</w:t>
        </w:r>
        <w:proofErr w:type="spellEnd"/>
        <w:r w:rsidRPr="002D169E">
          <w:rPr>
            <w:rFonts w:ascii="Times New Roman" w:hAnsi="Times New Roman" w:cs="Times New Roman"/>
            <w:sz w:val="24"/>
            <w:szCs w:val="24"/>
            <w:rPrChange w:id="165" w:author="Nick Mariasi" w:date="2017-12-08T15:51:00Z">
              <w:rPr/>
            </w:rPrChange>
          </w:rPr>
          <w:t xml:space="preserve">. This could have just as easily been implemented into the Python program, but was an afterthought once the data was collected so adding it would have been meaningless. </w:t>
        </w:r>
      </w:ins>
    </w:p>
    <w:p w:rsidR="00CF5D48" w:rsidRPr="002D169E" w:rsidRDefault="00CF5D48" w:rsidP="00CF5D48">
      <w:pPr>
        <w:rPr>
          <w:ins w:id="166" w:author="Nick Mariasi" w:date="2017-12-08T15:30:00Z"/>
          <w:rFonts w:ascii="Times New Roman" w:hAnsi="Times New Roman" w:cs="Times New Roman"/>
          <w:sz w:val="24"/>
          <w:szCs w:val="24"/>
          <w:rPrChange w:id="167" w:author="Nick Mariasi" w:date="2017-12-08T15:51:00Z">
            <w:rPr>
              <w:ins w:id="168" w:author="Nick Mariasi" w:date="2017-12-08T15:30:00Z"/>
            </w:rPr>
          </w:rPrChange>
        </w:rPr>
      </w:pPr>
    </w:p>
    <w:p w:rsidR="00CF5D48" w:rsidRPr="002D169E" w:rsidRDefault="00CF5D48" w:rsidP="00CF5D48">
      <w:pPr>
        <w:rPr>
          <w:ins w:id="169" w:author="Nick Mariasi" w:date="2017-12-08T15:30:00Z"/>
          <w:rFonts w:ascii="Times New Roman" w:hAnsi="Times New Roman" w:cs="Times New Roman"/>
          <w:sz w:val="24"/>
          <w:szCs w:val="24"/>
          <w:rPrChange w:id="170" w:author="Nick Mariasi" w:date="2017-12-08T15:51:00Z">
            <w:rPr>
              <w:ins w:id="171" w:author="Nick Mariasi" w:date="2017-12-08T15:30:00Z"/>
            </w:rPr>
          </w:rPrChange>
        </w:rPr>
      </w:pPr>
      <w:ins w:id="172" w:author="Nick Mariasi" w:date="2017-12-08T15:30:00Z">
        <w:r w:rsidRPr="002D169E">
          <w:rPr>
            <w:rFonts w:ascii="Times New Roman" w:hAnsi="Times New Roman" w:cs="Times New Roman"/>
            <w:sz w:val="24"/>
            <w:szCs w:val="24"/>
            <w:rPrChange w:id="173" w:author="Nick Mariasi" w:date="2017-12-08T15:51:00Z">
              <w:rPr/>
            </w:rPrChange>
          </w:rPr>
          <w:tab/>
          <w:t xml:space="preserve">Initially, we wanted to keep a record of all the titles the program captured so we have 2 additional files for each day: top.txt and bottom.txt. These files contain </w:t>
        </w:r>
        <w:proofErr w:type="gramStart"/>
        <w:r w:rsidRPr="002D169E">
          <w:rPr>
            <w:rFonts w:ascii="Times New Roman" w:hAnsi="Times New Roman" w:cs="Times New Roman"/>
            <w:sz w:val="24"/>
            <w:szCs w:val="24"/>
            <w:rPrChange w:id="174" w:author="Nick Mariasi" w:date="2017-12-08T15:51:00Z">
              <w:rPr/>
            </w:rPrChange>
          </w:rPr>
          <w:t>all of</w:t>
        </w:r>
        <w:proofErr w:type="gramEnd"/>
        <w:r w:rsidRPr="002D169E">
          <w:rPr>
            <w:rFonts w:ascii="Times New Roman" w:hAnsi="Times New Roman" w:cs="Times New Roman"/>
            <w:sz w:val="24"/>
            <w:szCs w:val="24"/>
            <w:rPrChange w:id="175" w:author="Nick Mariasi" w:date="2017-12-08T15:51:00Z">
              <w:rPr/>
            </w:rPrChange>
          </w:rPr>
          <w:t xml:space="preserve"> the titles of each post for each day and was going to be used to determine what words where used most often. </w:t>
        </w:r>
        <w:r w:rsidRPr="002D169E">
          <w:rPr>
            <w:rFonts w:ascii="Times New Roman" w:hAnsi="Times New Roman" w:cs="Times New Roman"/>
            <w:sz w:val="24"/>
            <w:szCs w:val="24"/>
            <w:rPrChange w:id="176" w:author="Nick Mariasi" w:date="2017-12-08T15:51:00Z">
              <w:rPr/>
            </w:rPrChange>
          </w:rPr>
          <w:lastRenderedPageBreak/>
          <w:t xml:space="preserve">After analysis though, results didn’t turn out quite like we expected, and can be found in both the results and limitations section of our paper. </w:t>
        </w:r>
      </w:ins>
    </w:p>
    <w:p w:rsidR="00CF5D48" w:rsidRPr="002D169E" w:rsidRDefault="00CF5D48" w:rsidP="00CF5D48">
      <w:pPr>
        <w:rPr>
          <w:ins w:id="177" w:author="Nick Mariasi" w:date="2017-12-08T15:30:00Z"/>
          <w:rFonts w:ascii="Times New Roman" w:hAnsi="Times New Roman" w:cs="Times New Roman"/>
          <w:sz w:val="24"/>
          <w:szCs w:val="24"/>
          <w:rPrChange w:id="178" w:author="Nick Mariasi" w:date="2017-12-08T15:51:00Z">
            <w:rPr>
              <w:ins w:id="179" w:author="Nick Mariasi" w:date="2017-12-08T15:30:00Z"/>
            </w:rPr>
          </w:rPrChange>
        </w:rPr>
      </w:pPr>
    </w:p>
    <w:p w:rsidR="00CF5D48" w:rsidRPr="002D169E" w:rsidRDefault="00CF5D48" w:rsidP="00CF5D48">
      <w:pPr>
        <w:rPr>
          <w:ins w:id="180" w:author="Nick Mariasi" w:date="2017-12-08T15:30:00Z"/>
          <w:rFonts w:ascii="Times New Roman" w:hAnsi="Times New Roman" w:cs="Times New Roman"/>
          <w:sz w:val="24"/>
          <w:szCs w:val="24"/>
          <w:rPrChange w:id="181" w:author="Nick Mariasi" w:date="2017-12-08T15:51:00Z">
            <w:rPr>
              <w:ins w:id="182" w:author="Nick Mariasi" w:date="2017-12-08T15:30:00Z"/>
            </w:rPr>
          </w:rPrChange>
        </w:rPr>
      </w:pPr>
      <w:ins w:id="183" w:author="Nick Mariasi" w:date="2017-12-08T15:30:00Z">
        <w:r w:rsidRPr="002D169E">
          <w:rPr>
            <w:rFonts w:ascii="Times New Roman" w:hAnsi="Times New Roman" w:cs="Times New Roman"/>
            <w:sz w:val="24"/>
            <w:szCs w:val="24"/>
            <w:rPrChange w:id="184" w:author="Nick Mariasi" w:date="2017-12-08T15:51:00Z">
              <w:rPr/>
            </w:rPrChange>
          </w:rPr>
          <w:tab/>
          <w:t xml:space="preserve">Lastly, and most importantly, it’s imperative to understand how the results came to be. With knowing that results from the </w:t>
        </w:r>
        <w:proofErr w:type="spellStart"/>
        <w:r w:rsidRPr="002D169E">
          <w:rPr>
            <w:rFonts w:ascii="Times New Roman" w:hAnsi="Times New Roman" w:cs="Times New Roman"/>
            <w:sz w:val="24"/>
            <w:szCs w:val="24"/>
            <w:rPrChange w:id="185" w:author="Nick Mariasi" w:date="2017-12-08T15:51:00Z">
              <w:rPr/>
            </w:rPrChange>
          </w:rPr>
          <w:t>TextBlob</w:t>
        </w:r>
        <w:proofErr w:type="spellEnd"/>
        <w:r w:rsidRPr="002D169E">
          <w:rPr>
            <w:rFonts w:ascii="Times New Roman" w:hAnsi="Times New Roman" w:cs="Times New Roman"/>
            <w:sz w:val="24"/>
            <w:szCs w:val="24"/>
            <w:rPrChange w:id="186" w:author="Nick Mariasi" w:date="2017-12-08T15:51:00Z">
              <w:rPr/>
            </w:rPrChange>
          </w:rPr>
          <w:t xml:space="preserve"> analysis can only be from (-1) to 1, resulting numbers of -2.478 can be confusing. What we have done is basically added up each positive and negative score from each post to get a net sentiment score. What this means is that the resulting number is either the result of a lot of positive/negative scores or a few extremely positive/negative scores. We feel this gives a good indication of overall sentiment in that subreddits at the time at that day. </w:t>
        </w:r>
      </w:ins>
    </w:p>
    <w:p w:rsidR="004D4AF5" w:rsidRPr="002D169E" w:rsidDel="00CF5D48" w:rsidRDefault="002D169E">
      <w:pPr>
        <w:rPr>
          <w:del w:id="187" w:author="Nick Mariasi" w:date="2017-12-08T15:30:00Z"/>
          <w:rFonts w:ascii="Times New Roman" w:eastAsia="Times New Roman" w:hAnsi="Times New Roman" w:cs="Times New Roman"/>
          <w:b/>
          <w:sz w:val="24"/>
          <w:szCs w:val="24"/>
          <w:rPrChange w:id="188" w:author="Nick Mariasi" w:date="2017-12-08T15:51:00Z">
            <w:rPr>
              <w:del w:id="189" w:author="Nick Mariasi" w:date="2017-12-08T15:30:00Z"/>
              <w:rFonts w:ascii="Times New Roman" w:eastAsia="Times New Roman" w:hAnsi="Times New Roman" w:cs="Times New Roman"/>
              <w:b/>
              <w:sz w:val="24"/>
              <w:szCs w:val="24"/>
            </w:rPr>
          </w:rPrChange>
        </w:rPr>
      </w:pPr>
      <w:del w:id="190" w:author="Nick Mariasi" w:date="2017-12-08T15:30:00Z">
        <w:r w:rsidRPr="002D169E" w:rsidDel="00CF5D48">
          <w:rPr>
            <w:rFonts w:ascii="Times New Roman" w:eastAsia="Times New Roman" w:hAnsi="Times New Roman" w:cs="Times New Roman"/>
            <w:b/>
            <w:sz w:val="24"/>
            <w:szCs w:val="24"/>
            <w:rPrChange w:id="191" w:author="Nick Mariasi" w:date="2017-12-08T15:51:00Z">
              <w:rPr>
                <w:rFonts w:ascii="Times New Roman" w:eastAsia="Times New Roman" w:hAnsi="Times New Roman" w:cs="Times New Roman"/>
                <w:b/>
                <w:sz w:val="24"/>
                <w:szCs w:val="24"/>
              </w:rPr>
            </w:rPrChange>
          </w:rPr>
          <w:delText>II.      Materials and Methods</w:delText>
        </w:r>
      </w:del>
    </w:p>
    <w:p w:rsidR="004D4AF5" w:rsidRPr="002D169E" w:rsidDel="00CF5D48" w:rsidRDefault="004D4AF5">
      <w:pPr>
        <w:rPr>
          <w:del w:id="192" w:author="Nick Mariasi" w:date="2017-12-08T15:30:00Z"/>
          <w:rFonts w:ascii="Times New Roman" w:eastAsia="Times New Roman" w:hAnsi="Times New Roman" w:cs="Times New Roman"/>
          <w:b/>
          <w:sz w:val="24"/>
          <w:szCs w:val="24"/>
          <w:rPrChange w:id="193" w:author="Nick Mariasi" w:date="2017-12-08T15:51:00Z">
            <w:rPr>
              <w:del w:id="194" w:author="Nick Mariasi" w:date="2017-12-08T15:30:00Z"/>
              <w:rFonts w:ascii="Times New Roman" w:eastAsia="Times New Roman" w:hAnsi="Times New Roman" w:cs="Times New Roman"/>
              <w:b/>
              <w:sz w:val="24"/>
              <w:szCs w:val="24"/>
            </w:rPr>
          </w:rPrChange>
        </w:rPr>
      </w:pPr>
    </w:p>
    <w:p w:rsidR="004D4AF5" w:rsidRPr="002D169E" w:rsidDel="00CF5D48" w:rsidRDefault="002D169E">
      <w:pPr>
        <w:ind w:firstLine="720"/>
        <w:rPr>
          <w:del w:id="195" w:author="Nick Mariasi" w:date="2017-12-08T15:30:00Z"/>
          <w:rFonts w:ascii="Times New Roman" w:eastAsia="Times New Roman" w:hAnsi="Times New Roman" w:cs="Times New Roman"/>
          <w:sz w:val="24"/>
          <w:szCs w:val="24"/>
          <w:rPrChange w:id="196" w:author="Nick Mariasi" w:date="2017-12-08T15:51:00Z">
            <w:rPr>
              <w:del w:id="197" w:author="Nick Mariasi" w:date="2017-12-08T15:30:00Z"/>
              <w:rFonts w:ascii="Times New Roman" w:eastAsia="Times New Roman" w:hAnsi="Times New Roman" w:cs="Times New Roman"/>
              <w:sz w:val="24"/>
              <w:szCs w:val="24"/>
            </w:rPr>
          </w:rPrChange>
        </w:rPr>
      </w:pPr>
      <w:del w:id="198" w:author="Nick Mariasi" w:date="2017-12-08T15:30:00Z">
        <w:r w:rsidRPr="002D169E" w:rsidDel="00CF5D48">
          <w:rPr>
            <w:rFonts w:ascii="Times New Roman" w:eastAsia="Times New Roman" w:hAnsi="Times New Roman" w:cs="Times New Roman"/>
            <w:sz w:val="24"/>
            <w:szCs w:val="24"/>
            <w:rPrChange w:id="199" w:author="Nick Mariasi" w:date="2017-12-08T15:51:00Z">
              <w:rPr>
                <w:rFonts w:ascii="Times New Roman" w:eastAsia="Times New Roman" w:hAnsi="Times New Roman" w:cs="Times New Roman"/>
                <w:sz w:val="24"/>
                <w:szCs w:val="24"/>
              </w:rPr>
            </w:rPrChange>
          </w:rPr>
          <w:delText>All data will be pulled from Reddit through t</w:delText>
        </w:r>
        <w:r w:rsidRPr="002D169E" w:rsidDel="00CF5D48">
          <w:rPr>
            <w:rFonts w:ascii="Times New Roman" w:eastAsia="Times New Roman" w:hAnsi="Times New Roman" w:cs="Times New Roman"/>
            <w:sz w:val="24"/>
            <w:szCs w:val="24"/>
            <w:rPrChange w:id="200" w:author="Nick Mariasi" w:date="2017-12-08T15:51:00Z">
              <w:rPr>
                <w:rFonts w:ascii="Times New Roman" w:eastAsia="Times New Roman" w:hAnsi="Times New Roman" w:cs="Times New Roman"/>
                <w:sz w:val="24"/>
                <w:szCs w:val="24"/>
              </w:rPr>
            </w:rPrChange>
          </w:rPr>
          <w:delText xml:space="preserve">he use of Reddit’s API and the Python coding language. This data will include the titles of the top posts in that subreddit excluding links and pictures, we are looking at user generated content. Results from the top subreddits will be compared to that of </w:delText>
        </w:r>
        <w:r w:rsidRPr="002D169E" w:rsidDel="00CF5D48">
          <w:rPr>
            <w:rFonts w:ascii="Times New Roman" w:eastAsia="Times New Roman" w:hAnsi="Times New Roman" w:cs="Times New Roman"/>
            <w:sz w:val="24"/>
            <w:szCs w:val="24"/>
            <w:rPrChange w:id="201" w:author="Nick Mariasi" w:date="2017-12-08T15:51:00Z">
              <w:rPr>
                <w:rFonts w:ascii="Times New Roman" w:eastAsia="Times New Roman" w:hAnsi="Times New Roman" w:cs="Times New Roman"/>
                <w:sz w:val="24"/>
                <w:szCs w:val="24"/>
              </w:rPr>
            </w:rPrChange>
          </w:rPr>
          <w:delText>the bottom subreddits in an attempt to normalize the data.</w:delText>
        </w:r>
      </w:del>
    </w:p>
    <w:p w:rsidR="004D4AF5" w:rsidRPr="002D169E" w:rsidDel="00CF5D48" w:rsidRDefault="004D4AF5">
      <w:pPr>
        <w:rPr>
          <w:del w:id="202" w:author="Nick Mariasi" w:date="2017-12-08T15:30:00Z"/>
          <w:rFonts w:ascii="Times New Roman" w:eastAsia="Times New Roman" w:hAnsi="Times New Roman" w:cs="Times New Roman"/>
          <w:sz w:val="24"/>
          <w:szCs w:val="24"/>
          <w:rPrChange w:id="203" w:author="Nick Mariasi" w:date="2017-12-08T15:51:00Z">
            <w:rPr>
              <w:del w:id="204" w:author="Nick Mariasi" w:date="2017-12-08T15:30:00Z"/>
              <w:rFonts w:ascii="Times New Roman" w:eastAsia="Times New Roman" w:hAnsi="Times New Roman" w:cs="Times New Roman"/>
              <w:sz w:val="24"/>
              <w:szCs w:val="24"/>
            </w:rPr>
          </w:rPrChange>
        </w:rPr>
      </w:pPr>
    </w:p>
    <w:p w:rsidR="004D4AF5" w:rsidRPr="002D169E" w:rsidDel="00CF5D48" w:rsidRDefault="002D169E">
      <w:pPr>
        <w:rPr>
          <w:del w:id="205" w:author="Nick Mariasi" w:date="2017-12-08T15:30:00Z"/>
          <w:rFonts w:ascii="Times New Roman" w:eastAsia="Times New Roman" w:hAnsi="Times New Roman" w:cs="Times New Roman"/>
          <w:sz w:val="24"/>
          <w:szCs w:val="24"/>
          <w:rPrChange w:id="206" w:author="Nick Mariasi" w:date="2017-12-08T15:51:00Z">
            <w:rPr>
              <w:del w:id="207" w:author="Nick Mariasi" w:date="2017-12-08T15:30:00Z"/>
              <w:rFonts w:ascii="Times New Roman" w:eastAsia="Times New Roman" w:hAnsi="Times New Roman" w:cs="Times New Roman"/>
              <w:sz w:val="24"/>
              <w:szCs w:val="24"/>
            </w:rPr>
          </w:rPrChange>
        </w:rPr>
      </w:pPr>
      <w:del w:id="208" w:author="Nick Mariasi" w:date="2017-12-08T15:30:00Z">
        <w:r w:rsidRPr="002D169E" w:rsidDel="00CF5D48">
          <w:rPr>
            <w:rFonts w:ascii="Times New Roman" w:eastAsia="Times New Roman" w:hAnsi="Times New Roman" w:cs="Times New Roman"/>
            <w:sz w:val="24"/>
            <w:szCs w:val="24"/>
            <w:rPrChange w:id="209" w:author="Nick Mariasi" w:date="2017-12-08T15:51:00Z">
              <w:rPr>
                <w:rFonts w:ascii="Times New Roman" w:eastAsia="Times New Roman" w:hAnsi="Times New Roman" w:cs="Times New Roman"/>
                <w:sz w:val="24"/>
                <w:szCs w:val="24"/>
              </w:rPr>
            </w:rPrChange>
          </w:rPr>
          <w:tab/>
          <w:delText>Both the Vader sentiment analysis tool as well as the TextBlob tool was used to accumulate data. However, we found that the Vader tool returns far too many neutral results to posts on Reddit. Thi</w:delText>
        </w:r>
        <w:r w:rsidRPr="002D169E" w:rsidDel="00CF5D48">
          <w:rPr>
            <w:rFonts w:ascii="Times New Roman" w:eastAsia="Times New Roman" w:hAnsi="Times New Roman" w:cs="Times New Roman"/>
            <w:sz w:val="24"/>
            <w:szCs w:val="24"/>
            <w:rPrChange w:id="210" w:author="Nick Mariasi" w:date="2017-12-08T15:51:00Z">
              <w:rPr>
                <w:rFonts w:ascii="Times New Roman" w:eastAsia="Times New Roman" w:hAnsi="Times New Roman" w:cs="Times New Roman"/>
                <w:sz w:val="24"/>
                <w:szCs w:val="24"/>
              </w:rPr>
            </w:rPrChange>
          </w:rPr>
          <w:delText>s may be attributed to the fact that the tool was designed with the intention of performing sentiment analysis on something personal like instagram posts where things such as emoticons (which the tool takes into account) are used far more often than on Red</w:delText>
        </w:r>
        <w:r w:rsidRPr="002D169E" w:rsidDel="00CF5D48">
          <w:rPr>
            <w:rFonts w:ascii="Times New Roman" w:eastAsia="Times New Roman" w:hAnsi="Times New Roman" w:cs="Times New Roman"/>
            <w:sz w:val="24"/>
            <w:szCs w:val="24"/>
            <w:rPrChange w:id="211" w:author="Nick Mariasi" w:date="2017-12-08T15:51:00Z">
              <w:rPr>
                <w:rFonts w:ascii="Times New Roman" w:eastAsia="Times New Roman" w:hAnsi="Times New Roman" w:cs="Times New Roman"/>
                <w:sz w:val="24"/>
                <w:szCs w:val="24"/>
              </w:rPr>
            </w:rPrChange>
          </w:rPr>
          <w:delText>dit. Because of this, TextBlob is being used for any further analysis. One major difference between the two though is that TextBlob simply returns a positive/negative/0 value while Vader returns values for the positive/negative/neutral variables respective</w:delText>
        </w:r>
        <w:r w:rsidRPr="002D169E" w:rsidDel="00CF5D48">
          <w:rPr>
            <w:rFonts w:ascii="Times New Roman" w:eastAsia="Times New Roman" w:hAnsi="Times New Roman" w:cs="Times New Roman"/>
            <w:sz w:val="24"/>
            <w:szCs w:val="24"/>
            <w:rPrChange w:id="212" w:author="Nick Mariasi" w:date="2017-12-08T15:51:00Z">
              <w:rPr>
                <w:rFonts w:ascii="Times New Roman" w:eastAsia="Times New Roman" w:hAnsi="Times New Roman" w:cs="Times New Roman"/>
                <w:sz w:val="24"/>
                <w:szCs w:val="24"/>
              </w:rPr>
            </w:rPrChange>
          </w:rPr>
          <w:delText xml:space="preserve">ly.  </w:delText>
        </w:r>
      </w:del>
    </w:p>
    <w:p w:rsidR="004D4AF5" w:rsidRPr="002D169E" w:rsidDel="00CF5D48" w:rsidRDefault="004D4AF5">
      <w:pPr>
        <w:rPr>
          <w:del w:id="213" w:author="Nick Mariasi" w:date="2017-12-08T15:30:00Z"/>
          <w:rFonts w:ascii="Times New Roman" w:eastAsia="Times New Roman" w:hAnsi="Times New Roman" w:cs="Times New Roman"/>
          <w:sz w:val="24"/>
          <w:szCs w:val="24"/>
          <w:rPrChange w:id="214" w:author="Nick Mariasi" w:date="2017-12-08T15:51:00Z">
            <w:rPr>
              <w:del w:id="215" w:author="Nick Mariasi" w:date="2017-12-08T15:30:00Z"/>
              <w:rFonts w:ascii="Times New Roman" w:eastAsia="Times New Roman" w:hAnsi="Times New Roman" w:cs="Times New Roman"/>
              <w:sz w:val="24"/>
              <w:szCs w:val="24"/>
            </w:rPr>
          </w:rPrChange>
        </w:rPr>
      </w:pPr>
    </w:p>
    <w:p w:rsidR="004D4AF5" w:rsidRPr="002D169E" w:rsidDel="00CF5D48" w:rsidRDefault="002D169E">
      <w:pPr>
        <w:rPr>
          <w:del w:id="216" w:author="Nick Mariasi" w:date="2017-12-08T15:30:00Z"/>
          <w:rFonts w:ascii="Times New Roman" w:eastAsia="Times New Roman" w:hAnsi="Times New Roman" w:cs="Times New Roman"/>
          <w:sz w:val="24"/>
          <w:szCs w:val="24"/>
          <w:rPrChange w:id="217" w:author="Nick Mariasi" w:date="2017-12-08T15:51:00Z">
            <w:rPr>
              <w:del w:id="218" w:author="Nick Mariasi" w:date="2017-12-08T15:30:00Z"/>
              <w:rFonts w:ascii="Times New Roman" w:eastAsia="Times New Roman" w:hAnsi="Times New Roman" w:cs="Times New Roman"/>
              <w:sz w:val="24"/>
              <w:szCs w:val="24"/>
            </w:rPr>
          </w:rPrChange>
        </w:rPr>
      </w:pPr>
      <w:del w:id="219" w:author="Nick Mariasi" w:date="2017-12-08T15:30:00Z">
        <w:r w:rsidRPr="002D169E" w:rsidDel="00CF5D48">
          <w:rPr>
            <w:rFonts w:ascii="Times New Roman" w:eastAsia="Times New Roman" w:hAnsi="Times New Roman" w:cs="Times New Roman"/>
            <w:sz w:val="24"/>
            <w:szCs w:val="24"/>
            <w:rPrChange w:id="220" w:author="Nick Mariasi" w:date="2017-12-08T15:51:00Z">
              <w:rPr>
                <w:rFonts w:ascii="Times New Roman" w:eastAsia="Times New Roman" w:hAnsi="Times New Roman" w:cs="Times New Roman"/>
                <w:sz w:val="24"/>
                <w:szCs w:val="24"/>
              </w:rPr>
            </w:rPrChange>
          </w:rPr>
          <w:tab/>
          <w:delText>Seeing as Reddit is very time sensitive with their posts (new posts float to the top all the time), we have opted to collect data every day at 12pm give or take 10 minutes or so. Each post is time stamped with the date using dateTime so that the fi</w:delText>
        </w:r>
        <w:r w:rsidRPr="002D169E" w:rsidDel="00CF5D48">
          <w:rPr>
            <w:rFonts w:ascii="Times New Roman" w:eastAsia="Times New Roman" w:hAnsi="Times New Roman" w:cs="Times New Roman"/>
            <w:sz w:val="24"/>
            <w:szCs w:val="24"/>
            <w:rPrChange w:id="221" w:author="Nick Mariasi" w:date="2017-12-08T15:51:00Z">
              <w:rPr>
                <w:rFonts w:ascii="Times New Roman" w:eastAsia="Times New Roman" w:hAnsi="Times New Roman" w:cs="Times New Roman"/>
                <w:sz w:val="24"/>
                <w:szCs w:val="24"/>
              </w:rPr>
            </w:rPrChange>
          </w:rPr>
          <w:delText>les can be easily searched and sorted. Currently, the data is outputted into the file with some guiding text and some formatting to make it easy to read, though that may be changed in the future to make inputting the data into Excel more streamlined. Speak</w:delText>
        </w:r>
        <w:r w:rsidRPr="002D169E" w:rsidDel="00CF5D48">
          <w:rPr>
            <w:rFonts w:ascii="Times New Roman" w:eastAsia="Times New Roman" w:hAnsi="Times New Roman" w:cs="Times New Roman"/>
            <w:sz w:val="24"/>
            <w:szCs w:val="24"/>
            <w:rPrChange w:id="222" w:author="Nick Mariasi" w:date="2017-12-08T15:51:00Z">
              <w:rPr>
                <w:rFonts w:ascii="Times New Roman" w:eastAsia="Times New Roman" w:hAnsi="Times New Roman" w:cs="Times New Roman"/>
                <w:sz w:val="24"/>
                <w:szCs w:val="24"/>
              </w:rPr>
            </w:rPrChange>
          </w:rPr>
          <w:delText xml:space="preserve">ing of Excel, that’s what is being used to make the graphs as seen in figure 1. </w:delText>
        </w:r>
      </w:del>
    </w:p>
    <w:p w:rsidR="004D4AF5" w:rsidRPr="002D169E" w:rsidDel="00CF5D48" w:rsidRDefault="004D4AF5">
      <w:pPr>
        <w:rPr>
          <w:del w:id="223" w:author="Nick Mariasi" w:date="2017-12-08T15:30:00Z"/>
          <w:rFonts w:ascii="Times New Roman" w:eastAsia="Times New Roman" w:hAnsi="Times New Roman" w:cs="Times New Roman"/>
          <w:sz w:val="24"/>
          <w:szCs w:val="24"/>
          <w:rPrChange w:id="224" w:author="Nick Mariasi" w:date="2017-12-08T15:51:00Z">
            <w:rPr>
              <w:del w:id="225" w:author="Nick Mariasi" w:date="2017-12-08T15:30:00Z"/>
              <w:rFonts w:ascii="Times New Roman" w:eastAsia="Times New Roman" w:hAnsi="Times New Roman" w:cs="Times New Roman"/>
              <w:sz w:val="24"/>
              <w:szCs w:val="24"/>
            </w:rPr>
          </w:rPrChange>
        </w:rPr>
      </w:pPr>
    </w:p>
    <w:p w:rsidR="004D4AF5" w:rsidRPr="002D169E" w:rsidDel="00CF5D48" w:rsidRDefault="002D169E">
      <w:pPr>
        <w:rPr>
          <w:del w:id="226" w:author="Nick Mariasi" w:date="2017-12-08T15:30:00Z"/>
          <w:rFonts w:ascii="Times New Roman" w:eastAsia="Times New Roman" w:hAnsi="Times New Roman" w:cs="Times New Roman"/>
          <w:sz w:val="24"/>
          <w:szCs w:val="24"/>
          <w:rPrChange w:id="227" w:author="Nick Mariasi" w:date="2017-12-08T15:51:00Z">
            <w:rPr>
              <w:del w:id="228" w:author="Nick Mariasi" w:date="2017-12-08T15:30:00Z"/>
              <w:rFonts w:ascii="Times New Roman" w:eastAsia="Times New Roman" w:hAnsi="Times New Roman" w:cs="Times New Roman"/>
              <w:sz w:val="24"/>
              <w:szCs w:val="24"/>
            </w:rPr>
          </w:rPrChange>
        </w:rPr>
      </w:pPr>
      <w:del w:id="229" w:author="Nick Mariasi" w:date="2017-12-08T15:30:00Z">
        <w:r w:rsidRPr="002D169E" w:rsidDel="00CF5D48">
          <w:rPr>
            <w:rFonts w:ascii="Times New Roman" w:eastAsia="Times New Roman" w:hAnsi="Times New Roman" w:cs="Times New Roman"/>
            <w:sz w:val="24"/>
            <w:szCs w:val="24"/>
            <w:rPrChange w:id="230" w:author="Nick Mariasi" w:date="2017-12-08T15:51:00Z">
              <w:rPr>
                <w:rFonts w:ascii="Times New Roman" w:eastAsia="Times New Roman" w:hAnsi="Times New Roman" w:cs="Times New Roman"/>
                <w:sz w:val="24"/>
                <w:szCs w:val="24"/>
              </w:rPr>
            </w:rPrChange>
          </w:rPr>
          <w:tab/>
          <w:delText>Additionally, initially we opted to select our subreddits based on the top 10 subreddits and the bottom 10 of the top 100 subreddits. We found that these subreddits aren’t a</w:delText>
        </w:r>
        <w:r w:rsidRPr="002D169E" w:rsidDel="00CF5D48">
          <w:rPr>
            <w:rFonts w:ascii="Times New Roman" w:eastAsia="Times New Roman" w:hAnsi="Times New Roman" w:cs="Times New Roman"/>
            <w:sz w:val="24"/>
            <w:szCs w:val="24"/>
            <w:rPrChange w:id="231" w:author="Nick Mariasi" w:date="2017-12-08T15:51:00Z">
              <w:rPr>
                <w:rFonts w:ascii="Times New Roman" w:eastAsia="Times New Roman" w:hAnsi="Times New Roman" w:cs="Times New Roman"/>
                <w:sz w:val="24"/>
                <w:szCs w:val="24"/>
              </w:rPr>
            </w:rPrChange>
          </w:rPr>
          <w:delText xml:space="preserve">ll that polarizing and are yielding a lot of neutral results. Because of this outcome, we’ve added the Trump reddit and have also included </w:delText>
        </w:r>
        <w:r w:rsidRPr="002D169E" w:rsidDel="00CF5D48">
          <w:rPr>
            <w:rFonts w:ascii="Times New Roman" w:eastAsia="Times New Roman" w:hAnsi="Times New Roman" w:cs="Times New Roman"/>
            <w:color w:val="FFD966"/>
            <w:sz w:val="24"/>
            <w:szCs w:val="24"/>
            <w:rPrChange w:id="232" w:author="Nick Mariasi" w:date="2017-12-08T15:51:00Z">
              <w:rPr>
                <w:rFonts w:ascii="Times New Roman" w:eastAsia="Times New Roman" w:hAnsi="Times New Roman" w:cs="Times New Roman"/>
                <w:color w:val="FFD966"/>
                <w:sz w:val="24"/>
                <w:szCs w:val="24"/>
              </w:rPr>
            </w:rPrChange>
          </w:rPr>
          <w:delText>[Results Coming]</w:delText>
        </w:r>
        <w:r w:rsidRPr="002D169E" w:rsidDel="00CF5D48">
          <w:rPr>
            <w:rFonts w:ascii="Times New Roman" w:eastAsia="Times New Roman" w:hAnsi="Times New Roman" w:cs="Times New Roman"/>
            <w:sz w:val="24"/>
            <w:szCs w:val="24"/>
            <w:rPrChange w:id="233" w:author="Nick Mariasi" w:date="2017-12-08T15:51:00Z">
              <w:rPr>
                <w:rFonts w:ascii="Times New Roman" w:eastAsia="Times New Roman" w:hAnsi="Times New Roman" w:cs="Times New Roman"/>
                <w:sz w:val="24"/>
                <w:szCs w:val="24"/>
              </w:rPr>
            </w:rPrChange>
          </w:rPr>
          <w:delText>.</w:delText>
        </w:r>
      </w:del>
    </w:p>
    <w:p w:rsidR="004D4AF5" w:rsidRPr="002D169E" w:rsidDel="00CF5D48" w:rsidRDefault="004D4AF5">
      <w:pPr>
        <w:rPr>
          <w:del w:id="234" w:author="Nick Mariasi" w:date="2017-12-08T15:30:00Z"/>
          <w:rFonts w:ascii="Times New Roman" w:eastAsia="Times New Roman" w:hAnsi="Times New Roman" w:cs="Times New Roman"/>
          <w:sz w:val="24"/>
          <w:szCs w:val="24"/>
          <w:rPrChange w:id="235" w:author="Nick Mariasi" w:date="2017-12-08T15:51:00Z">
            <w:rPr>
              <w:del w:id="236" w:author="Nick Mariasi" w:date="2017-12-08T15:30:00Z"/>
              <w:rFonts w:ascii="Times New Roman" w:eastAsia="Times New Roman" w:hAnsi="Times New Roman" w:cs="Times New Roman"/>
              <w:sz w:val="24"/>
              <w:szCs w:val="24"/>
            </w:rPr>
          </w:rPrChange>
        </w:rPr>
      </w:pPr>
    </w:p>
    <w:p w:rsidR="004D4AF5" w:rsidRPr="002D169E" w:rsidDel="00CF5D48" w:rsidRDefault="002D169E">
      <w:pPr>
        <w:rPr>
          <w:del w:id="237" w:author="Nick Mariasi" w:date="2017-12-08T15:30:00Z"/>
          <w:rFonts w:ascii="Times New Roman" w:eastAsia="Times New Roman" w:hAnsi="Times New Roman" w:cs="Times New Roman"/>
          <w:sz w:val="24"/>
          <w:szCs w:val="24"/>
          <w:rPrChange w:id="238" w:author="Nick Mariasi" w:date="2017-12-08T15:51:00Z">
            <w:rPr>
              <w:del w:id="239" w:author="Nick Mariasi" w:date="2017-12-08T15:30:00Z"/>
              <w:rFonts w:ascii="Times New Roman" w:eastAsia="Times New Roman" w:hAnsi="Times New Roman" w:cs="Times New Roman"/>
              <w:sz w:val="24"/>
              <w:szCs w:val="24"/>
            </w:rPr>
          </w:rPrChange>
        </w:rPr>
      </w:pPr>
      <w:del w:id="240" w:author="Nick Mariasi" w:date="2017-12-08T15:30:00Z">
        <w:r w:rsidRPr="002D169E" w:rsidDel="00CF5D48">
          <w:rPr>
            <w:rFonts w:ascii="Times New Roman" w:eastAsia="Times New Roman" w:hAnsi="Times New Roman" w:cs="Times New Roman"/>
            <w:sz w:val="24"/>
            <w:szCs w:val="24"/>
            <w:rPrChange w:id="241" w:author="Nick Mariasi" w:date="2017-12-08T15:51:00Z">
              <w:rPr>
                <w:rFonts w:ascii="Times New Roman" w:eastAsia="Times New Roman" w:hAnsi="Times New Roman" w:cs="Times New Roman"/>
                <w:sz w:val="24"/>
                <w:szCs w:val="24"/>
              </w:rPr>
            </w:rPrChange>
          </w:rPr>
          <w:tab/>
          <w:delText>To ensure that we have consistent results that are somewhat reliable, we have opted to run this t</w:delText>
        </w:r>
        <w:r w:rsidRPr="002D169E" w:rsidDel="00CF5D48">
          <w:rPr>
            <w:rFonts w:ascii="Times New Roman" w:eastAsia="Times New Roman" w:hAnsi="Times New Roman" w:cs="Times New Roman"/>
            <w:sz w:val="24"/>
            <w:szCs w:val="24"/>
            <w:rPrChange w:id="242" w:author="Nick Mariasi" w:date="2017-12-08T15:51:00Z">
              <w:rPr>
                <w:rFonts w:ascii="Times New Roman" w:eastAsia="Times New Roman" w:hAnsi="Times New Roman" w:cs="Times New Roman"/>
                <w:sz w:val="24"/>
                <w:szCs w:val="24"/>
              </w:rPr>
            </w:rPrChange>
          </w:rPr>
          <w:delText>est for a week. We believe that if we were to run it any longer, controversy may start to affect the results. For example, we’re already seeing a highly negative value for IAMA with the recent controversy going on with EA and their upcoming AMA as of the t</w:delText>
        </w:r>
        <w:r w:rsidRPr="002D169E" w:rsidDel="00CF5D48">
          <w:rPr>
            <w:rFonts w:ascii="Times New Roman" w:eastAsia="Times New Roman" w:hAnsi="Times New Roman" w:cs="Times New Roman"/>
            <w:sz w:val="24"/>
            <w:szCs w:val="24"/>
            <w:rPrChange w:id="243" w:author="Nick Mariasi" w:date="2017-12-08T15:51:00Z">
              <w:rPr>
                <w:rFonts w:ascii="Times New Roman" w:eastAsia="Times New Roman" w:hAnsi="Times New Roman" w:cs="Times New Roman"/>
                <w:sz w:val="24"/>
                <w:szCs w:val="24"/>
              </w:rPr>
            </w:rPrChange>
          </w:rPr>
          <w:delText xml:space="preserve">ime of writing this section. Any longer than a week may subject us to the same results though at the same time any shorter would cast some doubt into our results in the end. </w:delText>
        </w:r>
      </w:del>
    </w:p>
    <w:p w:rsidR="004D4AF5" w:rsidRPr="002D169E" w:rsidDel="002D169E" w:rsidRDefault="004D4AF5">
      <w:pPr>
        <w:rPr>
          <w:del w:id="244" w:author="Nick Mariasi" w:date="2017-12-08T15:48:00Z"/>
          <w:rFonts w:ascii="Times New Roman" w:eastAsia="Times New Roman" w:hAnsi="Times New Roman" w:cs="Times New Roman"/>
          <w:sz w:val="24"/>
          <w:szCs w:val="24"/>
          <w:rPrChange w:id="245" w:author="Nick Mariasi" w:date="2017-12-08T15:51:00Z">
            <w:rPr>
              <w:del w:id="246" w:author="Nick Mariasi" w:date="2017-12-08T15:48:00Z"/>
              <w:rFonts w:ascii="Times New Roman" w:eastAsia="Times New Roman" w:hAnsi="Times New Roman" w:cs="Times New Roman"/>
              <w:sz w:val="24"/>
              <w:szCs w:val="24"/>
            </w:rPr>
          </w:rPrChange>
        </w:rPr>
      </w:pPr>
    </w:p>
    <w:p w:rsidR="002D169E" w:rsidRPr="002D169E" w:rsidRDefault="002D169E">
      <w:pPr>
        <w:rPr>
          <w:ins w:id="247" w:author="Nick Mariasi" w:date="2017-12-08T15:48:00Z"/>
          <w:rFonts w:ascii="Times New Roman" w:eastAsia="Times New Roman" w:hAnsi="Times New Roman" w:cs="Times New Roman"/>
          <w:sz w:val="24"/>
          <w:szCs w:val="24"/>
          <w:rPrChange w:id="248" w:author="Nick Mariasi" w:date="2017-12-08T15:51:00Z">
            <w:rPr>
              <w:ins w:id="249" w:author="Nick Mariasi" w:date="2017-12-08T15:48:00Z"/>
              <w:rFonts w:ascii="Times New Roman" w:eastAsia="Times New Roman" w:hAnsi="Times New Roman" w:cs="Times New Roman"/>
              <w:sz w:val="24"/>
              <w:szCs w:val="24"/>
            </w:rPr>
          </w:rPrChange>
        </w:rPr>
      </w:pPr>
    </w:p>
    <w:p w:rsidR="004D4AF5" w:rsidRPr="002D169E" w:rsidRDefault="002D169E">
      <w:pPr>
        <w:rPr>
          <w:rFonts w:ascii="Times New Roman" w:eastAsia="Times New Roman" w:hAnsi="Times New Roman" w:cs="Times New Roman"/>
          <w:sz w:val="24"/>
          <w:szCs w:val="24"/>
          <w:rPrChange w:id="250" w:author="Nick Mariasi" w:date="2017-12-08T15:51:00Z">
            <w:rPr>
              <w:rFonts w:ascii="Times New Roman" w:eastAsia="Times New Roman" w:hAnsi="Times New Roman" w:cs="Times New Roman"/>
              <w:sz w:val="24"/>
              <w:szCs w:val="24"/>
            </w:rPr>
          </w:rPrChange>
        </w:rPr>
      </w:pPr>
      <w:ins w:id="251" w:author="Nick Mariasi" w:date="2017-12-08T15:48:00Z">
        <w:r w:rsidRPr="002D169E">
          <w:rPr>
            <w:rFonts w:ascii="Times New Roman" w:eastAsia="Times New Roman" w:hAnsi="Times New Roman" w:cs="Times New Roman"/>
            <w:sz w:val="24"/>
            <w:szCs w:val="24"/>
            <w:rPrChange w:id="252" w:author="Nick Mariasi" w:date="2017-12-08T15:51:00Z">
              <w:rPr>
                <w:rFonts w:ascii="Times New Roman" w:eastAsia="Times New Roman" w:hAnsi="Times New Roman" w:cs="Times New Roman"/>
                <w:sz w:val="24"/>
                <w:szCs w:val="24"/>
              </w:rPr>
            </w:rPrChange>
          </w:rPr>
          <w:t xml:space="preserve">GitHub </w:t>
        </w:r>
      </w:ins>
      <w:ins w:id="253" w:author="Nick Mariasi" w:date="2017-12-08T15:49:00Z">
        <w:r w:rsidRPr="002D169E">
          <w:rPr>
            <w:rFonts w:ascii="Times New Roman" w:eastAsia="Times New Roman" w:hAnsi="Times New Roman" w:cs="Times New Roman"/>
            <w:sz w:val="24"/>
            <w:szCs w:val="24"/>
            <w:rPrChange w:id="254" w:author="Nick Mariasi" w:date="2017-12-08T15:51:00Z">
              <w:rPr>
                <w:rFonts w:ascii="Times New Roman" w:eastAsia="Times New Roman" w:hAnsi="Times New Roman" w:cs="Times New Roman"/>
                <w:sz w:val="24"/>
                <w:szCs w:val="24"/>
              </w:rPr>
            </w:rPrChange>
          </w:rPr>
          <w:t>Link: https://github.com/NickMariasi/RedditDataMining</w:t>
        </w:r>
      </w:ins>
    </w:p>
    <w:p w:rsidR="004D4AF5" w:rsidRPr="002D169E" w:rsidDel="002D169E" w:rsidRDefault="004D4AF5">
      <w:pPr>
        <w:rPr>
          <w:del w:id="255" w:author="Nick Mariasi" w:date="2017-12-08T15:49:00Z"/>
          <w:rFonts w:ascii="Times New Roman" w:eastAsia="Times New Roman" w:hAnsi="Times New Roman" w:cs="Times New Roman"/>
          <w:sz w:val="24"/>
          <w:szCs w:val="24"/>
          <w:rPrChange w:id="256" w:author="Nick Mariasi" w:date="2017-12-08T15:51:00Z">
            <w:rPr>
              <w:del w:id="257" w:author="Nick Mariasi" w:date="2017-12-08T15:49:00Z"/>
              <w:rFonts w:ascii="Times New Roman" w:eastAsia="Times New Roman" w:hAnsi="Times New Roman" w:cs="Times New Roman"/>
              <w:sz w:val="24"/>
              <w:szCs w:val="24"/>
            </w:rPr>
          </w:rPrChange>
        </w:rPr>
      </w:pPr>
    </w:p>
    <w:p w:rsidR="004D4AF5" w:rsidRPr="002D169E" w:rsidRDefault="004D4AF5">
      <w:pPr>
        <w:rPr>
          <w:rFonts w:ascii="Times New Roman" w:eastAsia="Times New Roman" w:hAnsi="Times New Roman" w:cs="Times New Roman"/>
          <w:sz w:val="24"/>
          <w:szCs w:val="24"/>
          <w:rPrChange w:id="258" w:author="Nick Mariasi" w:date="2017-12-08T15:51:00Z">
            <w:rPr>
              <w:rFonts w:ascii="Times New Roman" w:eastAsia="Times New Roman" w:hAnsi="Times New Roman" w:cs="Times New Roman"/>
              <w:sz w:val="24"/>
              <w:szCs w:val="24"/>
            </w:rPr>
          </w:rPrChange>
        </w:rPr>
      </w:pPr>
    </w:p>
    <w:p w:rsidR="002D169E" w:rsidRPr="002D169E" w:rsidRDefault="002D169E" w:rsidP="002D169E">
      <w:pPr>
        <w:rPr>
          <w:ins w:id="259" w:author="Nick Mariasi" w:date="2017-12-08T15:50:00Z"/>
          <w:rFonts w:ascii="Times New Roman" w:eastAsia="Calibri" w:hAnsi="Times New Roman" w:cs="Times New Roman"/>
          <w:b/>
          <w:color w:val="auto"/>
          <w:sz w:val="24"/>
          <w:szCs w:val="24"/>
          <w:lang w:val="en-US"/>
          <w:rPrChange w:id="260" w:author="Nick Mariasi" w:date="2017-12-08T15:51:00Z">
            <w:rPr>
              <w:ins w:id="261" w:author="Nick Mariasi" w:date="2017-12-08T15:50:00Z"/>
              <w:rFonts w:ascii="Calibri" w:eastAsia="Calibri" w:hAnsi="Calibri" w:cs="Times New Roman"/>
              <w:b/>
              <w:color w:val="auto"/>
              <w:lang w:val="en-US"/>
            </w:rPr>
          </w:rPrChange>
        </w:rPr>
      </w:pPr>
      <w:r w:rsidRPr="002D169E">
        <w:rPr>
          <w:rFonts w:ascii="Times New Roman" w:eastAsia="Times New Roman" w:hAnsi="Times New Roman" w:cs="Times New Roman"/>
          <w:b/>
          <w:sz w:val="24"/>
          <w:szCs w:val="24"/>
          <w:rPrChange w:id="262" w:author="Nick Mariasi" w:date="2017-12-08T15:51:00Z">
            <w:rPr>
              <w:rFonts w:ascii="Times New Roman" w:eastAsia="Times New Roman" w:hAnsi="Times New Roman" w:cs="Times New Roman"/>
              <w:b/>
              <w:sz w:val="24"/>
              <w:szCs w:val="24"/>
            </w:rPr>
          </w:rPrChange>
        </w:rPr>
        <w:t xml:space="preserve"> </w:t>
      </w:r>
      <w:ins w:id="263" w:author="Nick Mariasi" w:date="2017-12-08T15:50:00Z">
        <w:r w:rsidRPr="002D169E">
          <w:rPr>
            <w:rFonts w:ascii="Times New Roman" w:eastAsia="Calibri" w:hAnsi="Times New Roman" w:cs="Times New Roman"/>
            <w:b/>
            <w:color w:val="auto"/>
            <w:sz w:val="24"/>
            <w:szCs w:val="24"/>
            <w:lang w:val="en-US"/>
            <w:rPrChange w:id="264" w:author="Nick Mariasi" w:date="2017-12-08T15:51:00Z">
              <w:rPr>
                <w:rFonts w:ascii="Calibri" w:eastAsia="Calibri" w:hAnsi="Calibri" w:cs="Times New Roman"/>
                <w:b/>
                <w:color w:val="auto"/>
                <w:lang w:val="en-US"/>
              </w:rPr>
            </w:rPrChange>
          </w:rPr>
          <w:t>III.</w:t>
        </w:r>
        <w:r w:rsidRPr="002D169E">
          <w:rPr>
            <w:rFonts w:ascii="Times New Roman" w:eastAsia="Calibri" w:hAnsi="Times New Roman" w:cs="Times New Roman"/>
            <w:b/>
            <w:color w:val="auto"/>
            <w:sz w:val="24"/>
            <w:szCs w:val="24"/>
            <w:lang w:val="en-US"/>
            <w:rPrChange w:id="265" w:author="Nick Mariasi" w:date="2017-12-08T15:51:00Z">
              <w:rPr>
                <w:rFonts w:ascii="Calibri" w:eastAsia="Calibri" w:hAnsi="Calibri" w:cs="Times New Roman"/>
                <w:b/>
                <w:color w:val="auto"/>
                <w:lang w:val="en-US"/>
              </w:rPr>
            </w:rPrChange>
          </w:rPr>
          <w:tab/>
          <w:t>Results</w:t>
        </w:r>
      </w:ins>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266" w:author="Nick Mariasi" w:date="2017-12-08T15:50:00Z"/>
          <w:rFonts w:ascii="Times New Roman" w:eastAsia="Calibri" w:hAnsi="Times New Roman" w:cs="Times New Roman"/>
          <w:color w:val="auto"/>
          <w:sz w:val="24"/>
          <w:szCs w:val="24"/>
          <w:lang w:val="en-US"/>
          <w:rPrChange w:id="267" w:author="Nick Mariasi" w:date="2017-12-08T15:51:00Z">
            <w:rPr>
              <w:ins w:id="268"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269" w:author="Nick Mariasi" w:date="2017-12-08T15:50:00Z"/>
          <w:rFonts w:ascii="Times New Roman" w:eastAsia="Calibri" w:hAnsi="Times New Roman" w:cs="Times New Roman"/>
          <w:color w:val="auto"/>
          <w:sz w:val="24"/>
          <w:szCs w:val="24"/>
          <w:lang w:val="en-US"/>
          <w:rPrChange w:id="270" w:author="Nick Mariasi" w:date="2017-12-08T15:51:00Z">
            <w:rPr>
              <w:ins w:id="271" w:author="Nick Mariasi" w:date="2017-12-08T15:50:00Z"/>
              <w:rFonts w:ascii="Calibri" w:eastAsia="Calibri" w:hAnsi="Calibri" w:cs="Times New Roman"/>
              <w:color w:val="auto"/>
              <w:lang w:val="en-US"/>
            </w:rPr>
          </w:rPrChange>
        </w:rPr>
      </w:pPr>
      <w:ins w:id="272" w:author="Nick Mariasi" w:date="2017-12-08T15:50:00Z">
        <w:r w:rsidRPr="002D169E">
          <w:rPr>
            <w:rFonts w:ascii="Times New Roman" w:eastAsia="Calibri" w:hAnsi="Times New Roman" w:cs="Times New Roman"/>
            <w:color w:val="auto"/>
            <w:sz w:val="24"/>
            <w:szCs w:val="24"/>
            <w:lang w:val="en-US"/>
            <w:rPrChange w:id="273" w:author="Nick Mariasi" w:date="2017-12-08T15:51:00Z">
              <w:rPr>
                <w:rFonts w:ascii="Calibri" w:eastAsia="Calibri" w:hAnsi="Calibri" w:cs="Times New Roman"/>
                <w:color w:val="auto"/>
                <w:lang w:val="en-US"/>
              </w:rPr>
            </w:rPrChange>
          </w:rPr>
          <w:tab/>
          <w:t xml:space="preserve">As of now, </w:t>
        </w:r>
        <w:proofErr w:type="gramStart"/>
        <w:r w:rsidRPr="002D169E">
          <w:rPr>
            <w:rFonts w:ascii="Times New Roman" w:eastAsia="Calibri" w:hAnsi="Times New Roman" w:cs="Times New Roman"/>
            <w:color w:val="auto"/>
            <w:sz w:val="24"/>
            <w:szCs w:val="24"/>
            <w:lang w:val="en-US"/>
            <w:rPrChange w:id="274" w:author="Nick Mariasi" w:date="2017-12-08T15:51:00Z">
              <w:rPr>
                <w:rFonts w:ascii="Calibri" w:eastAsia="Calibri" w:hAnsi="Calibri" w:cs="Times New Roman"/>
                <w:color w:val="auto"/>
                <w:lang w:val="en-US"/>
              </w:rPr>
            </w:rPrChange>
          </w:rPr>
          <w:t>all of</w:t>
        </w:r>
        <w:proofErr w:type="gramEnd"/>
        <w:r w:rsidRPr="002D169E">
          <w:rPr>
            <w:rFonts w:ascii="Times New Roman" w:eastAsia="Calibri" w:hAnsi="Times New Roman" w:cs="Times New Roman"/>
            <w:color w:val="auto"/>
            <w:sz w:val="24"/>
            <w:szCs w:val="24"/>
            <w:lang w:val="en-US"/>
            <w:rPrChange w:id="275" w:author="Nick Mariasi" w:date="2017-12-08T15:51:00Z">
              <w:rPr>
                <w:rFonts w:ascii="Calibri" w:eastAsia="Calibri" w:hAnsi="Calibri" w:cs="Times New Roman"/>
                <w:color w:val="auto"/>
                <w:lang w:val="en-US"/>
              </w:rPr>
            </w:rPrChange>
          </w:rPr>
          <w:t xml:space="preserve"> the results are the result of using the </w:t>
        </w:r>
        <w:proofErr w:type="spellStart"/>
        <w:r w:rsidRPr="002D169E">
          <w:rPr>
            <w:rFonts w:ascii="Times New Roman" w:eastAsia="Calibri" w:hAnsi="Times New Roman" w:cs="Times New Roman"/>
            <w:color w:val="auto"/>
            <w:sz w:val="24"/>
            <w:szCs w:val="24"/>
            <w:lang w:val="en-US"/>
            <w:rPrChange w:id="276" w:author="Nick Mariasi" w:date="2017-12-08T15:51:00Z">
              <w:rPr>
                <w:rFonts w:ascii="Calibri" w:eastAsia="Calibri" w:hAnsi="Calibri" w:cs="Times New Roman"/>
                <w:color w:val="auto"/>
                <w:lang w:val="en-US"/>
              </w:rPr>
            </w:rPrChange>
          </w:rPr>
          <w:t>TextBlob</w:t>
        </w:r>
        <w:proofErr w:type="spellEnd"/>
        <w:r w:rsidRPr="002D169E">
          <w:rPr>
            <w:rFonts w:ascii="Times New Roman" w:eastAsia="Calibri" w:hAnsi="Times New Roman" w:cs="Times New Roman"/>
            <w:color w:val="auto"/>
            <w:sz w:val="24"/>
            <w:szCs w:val="24"/>
            <w:lang w:val="en-US"/>
            <w:rPrChange w:id="277" w:author="Nick Mariasi" w:date="2017-12-08T15:51:00Z">
              <w:rPr>
                <w:rFonts w:ascii="Calibri" w:eastAsia="Calibri" w:hAnsi="Calibri" w:cs="Times New Roman"/>
                <w:color w:val="auto"/>
                <w:lang w:val="en-US"/>
              </w:rPr>
            </w:rPrChange>
          </w:rPr>
          <w:t xml:space="preserve"> library. This is because while Vader gives more data in terms of positive/negative/neutral/compound categories, for this project only the compound value would have been of much use, and that’s all </w:t>
        </w:r>
        <w:proofErr w:type="spellStart"/>
        <w:r w:rsidRPr="002D169E">
          <w:rPr>
            <w:rFonts w:ascii="Times New Roman" w:eastAsia="Calibri" w:hAnsi="Times New Roman" w:cs="Times New Roman"/>
            <w:color w:val="auto"/>
            <w:sz w:val="24"/>
            <w:szCs w:val="24"/>
            <w:lang w:val="en-US"/>
            <w:rPrChange w:id="278" w:author="Nick Mariasi" w:date="2017-12-08T15:51:00Z">
              <w:rPr>
                <w:rFonts w:ascii="Calibri" w:eastAsia="Calibri" w:hAnsi="Calibri" w:cs="Times New Roman"/>
                <w:color w:val="auto"/>
                <w:lang w:val="en-US"/>
              </w:rPr>
            </w:rPrChange>
          </w:rPr>
          <w:t>TextBlob</w:t>
        </w:r>
        <w:proofErr w:type="spellEnd"/>
        <w:r w:rsidRPr="002D169E">
          <w:rPr>
            <w:rFonts w:ascii="Times New Roman" w:eastAsia="Calibri" w:hAnsi="Times New Roman" w:cs="Times New Roman"/>
            <w:color w:val="auto"/>
            <w:sz w:val="24"/>
            <w:szCs w:val="24"/>
            <w:lang w:val="en-US"/>
            <w:rPrChange w:id="279" w:author="Nick Mariasi" w:date="2017-12-08T15:51:00Z">
              <w:rPr>
                <w:rFonts w:ascii="Calibri" w:eastAsia="Calibri" w:hAnsi="Calibri" w:cs="Times New Roman"/>
                <w:color w:val="auto"/>
                <w:lang w:val="en-US"/>
              </w:rPr>
            </w:rPrChange>
          </w:rPr>
          <w:t xml:space="preserve"> outputs. You can think of the compound score as a normalized, weighted composite score. With just this value, it would be possible to determine the overall sentiment much easier. Now while we could have just taken that value using Vader and throw out the rest of the results, we found that the Vader tool simply returns far too many neutral results to posts found on Reddit. This may be attributed to the fact that the tool was designed with the intent of performing sentiment analysis on something more personal like Instagram post where things such as emoticons (which the tool </w:t>
        </w:r>
        <w:proofErr w:type="gramStart"/>
        <w:r w:rsidRPr="002D169E">
          <w:rPr>
            <w:rFonts w:ascii="Times New Roman" w:eastAsia="Calibri" w:hAnsi="Times New Roman" w:cs="Times New Roman"/>
            <w:color w:val="auto"/>
            <w:sz w:val="24"/>
            <w:szCs w:val="24"/>
            <w:lang w:val="en-US"/>
            <w:rPrChange w:id="280" w:author="Nick Mariasi" w:date="2017-12-08T15:51:00Z">
              <w:rPr>
                <w:rFonts w:ascii="Calibri" w:eastAsia="Calibri" w:hAnsi="Calibri" w:cs="Times New Roman"/>
                <w:color w:val="auto"/>
                <w:lang w:val="en-US"/>
              </w:rPr>
            </w:rPrChange>
          </w:rPr>
          <w:t>takes into account</w:t>
        </w:r>
        <w:proofErr w:type="gramEnd"/>
        <w:r w:rsidRPr="002D169E">
          <w:rPr>
            <w:rFonts w:ascii="Times New Roman" w:eastAsia="Calibri" w:hAnsi="Times New Roman" w:cs="Times New Roman"/>
            <w:color w:val="auto"/>
            <w:sz w:val="24"/>
            <w:szCs w:val="24"/>
            <w:lang w:val="en-US"/>
            <w:rPrChange w:id="281" w:author="Nick Mariasi" w:date="2017-12-08T15:51:00Z">
              <w:rPr>
                <w:rFonts w:ascii="Calibri" w:eastAsia="Calibri" w:hAnsi="Calibri" w:cs="Times New Roman"/>
                <w:color w:val="auto"/>
                <w:lang w:val="en-US"/>
              </w:rPr>
            </w:rPrChange>
          </w:rPr>
          <w:t xml:space="preserve">) are used far more often than on Reddit. </w:t>
        </w:r>
      </w:ins>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282" w:author="Nick Mariasi" w:date="2017-12-08T15:50:00Z"/>
          <w:rFonts w:ascii="Times New Roman" w:eastAsia="Calibri" w:hAnsi="Times New Roman" w:cs="Times New Roman"/>
          <w:color w:val="auto"/>
          <w:sz w:val="24"/>
          <w:szCs w:val="24"/>
          <w:lang w:val="en-US"/>
          <w:rPrChange w:id="283" w:author="Nick Mariasi" w:date="2017-12-08T15:51:00Z">
            <w:rPr>
              <w:ins w:id="284" w:author="Nick Mariasi" w:date="2017-12-08T15:50:00Z"/>
              <w:rFonts w:ascii="Calibri" w:eastAsia="Calibri" w:hAnsi="Calibri" w:cs="Times New Roman"/>
              <w:color w:val="auto"/>
              <w:lang w:val="en-US"/>
            </w:rPr>
          </w:rPrChange>
        </w:rPr>
      </w:pPr>
      <w:ins w:id="285" w:author="Nick Mariasi" w:date="2017-12-08T15:50:00Z">
        <w:r w:rsidRPr="002D169E">
          <w:rPr>
            <w:rFonts w:ascii="Times New Roman" w:eastAsia="Calibri" w:hAnsi="Times New Roman" w:cs="Times New Roman"/>
            <w:color w:val="auto"/>
            <w:sz w:val="24"/>
            <w:szCs w:val="24"/>
            <w:lang w:val="en-US"/>
            <w:rPrChange w:id="286" w:author="Nick Mariasi" w:date="2017-12-08T15:51:00Z">
              <w:rPr>
                <w:rFonts w:ascii="Calibri" w:eastAsia="Calibri" w:hAnsi="Calibri" w:cs="Times New Roman"/>
                <w:color w:val="auto"/>
                <w:lang w:val="en-US"/>
              </w:rPr>
            </w:rPrChange>
          </w:rPr>
          <w:tab/>
          <w:t xml:space="preserve">Results regarding how many posts were neutral where surprising to say the least. We decided to add the r/Trump subreddits simply on the basis that we thought more polarizing titles would be present there. However, results show that a large amount of posts on Reddit are considered neutral, even when using the </w:t>
        </w:r>
        <w:proofErr w:type="spellStart"/>
        <w:r w:rsidRPr="002D169E">
          <w:rPr>
            <w:rFonts w:ascii="Times New Roman" w:eastAsia="Calibri" w:hAnsi="Times New Roman" w:cs="Times New Roman"/>
            <w:color w:val="auto"/>
            <w:sz w:val="24"/>
            <w:szCs w:val="24"/>
            <w:lang w:val="en-US"/>
            <w:rPrChange w:id="287" w:author="Nick Mariasi" w:date="2017-12-08T15:51:00Z">
              <w:rPr>
                <w:rFonts w:ascii="Calibri" w:eastAsia="Calibri" w:hAnsi="Calibri" w:cs="Times New Roman"/>
                <w:color w:val="auto"/>
                <w:lang w:val="en-US"/>
              </w:rPr>
            </w:rPrChange>
          </w:rPr>
          <w:t>TextBlob</w:t>
        </w:r>
        <w:proofErr w:type="spellEnd"/>
        <w:r w:rsidRPr="002D169E">
          <w:rPr>
            <w:rFonts w:ascii="Times New Roman" w:eastAsia="Calibri" w:hAnsi="Times New Roman" w:cs="Times New Roman"/>
            <w:color w:val="auto"/>
            <w:sz w:val="24"/>
            <w:szCs w:val="24"/>
            <w:lang w:val="en-US"/>
            <w:rPrChange w:id="288" w:author="Nick Mariasi" w:date="2017-12-08T15:51:00Z">
              <w:rPr>
                <w:rFonts w:ascii="Calibri" w:eastAsia="Calibri" w:hAnsi="Calibri" w:cs="Times New Roman"/>
                <w:color w:val="auto"/>
                <w:lang w:val="en-US"/>
              </w:rPr>
            </w:rPrChange>
          </w:rPr>
          <w:t xml:space="preserve"> analysis. Results can be seen in fig 1, 2, and 3 for the percentage of neutral results found in each subreddit. </w:t>
        </w:r>
      </w:ins>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289" w:author="Nick Mariasi" w:date="2017-12-08T15:50:00Z"/>
          <w:rFonts w:ascii="Times New Roman" w:eastAsia="Calibri" w:hAnsi="Times New Roman" w:cs="Times New Roman"/>
          <w:color w:val="auto"/>
          <w:sz w:val="24"/>
          <w:szCs w:val="24"/>
          <w:lang w:val="en-US"/>
          <w:rPrChange w:id="290" w:author="Nick Mariasi" w:date="2017-12-08T15:51:00Z">
            <w:rPr>
              <w:ins w:id="291" w:author="Nick Mariasi" w:date="2017-12-08T15:50:00Z"/>
              <w:rFonts w:ascii="Calibri" w:eastAsia="Calibri" w:hAnsi="Calibri" w:cs="Times New Roman"/>
              <w:color w:val="auto"/>
              <w:lang w:val="en-US"/>
            </w:rPr>
          </w:rPrChange>
        </w:rPr>
      </w:pPr>
      <w:ins w:id="292" w:author="Nick Mariasi" w:date="2017-12-08T15:50:00Z">
        <w:r w:rsidRPr="002D169E">
          <w:rPr>
            <w:rFonts w:ascii="Times New Roman" w:eastAsia="Calibri" w:hAnsi="Times New Roman" w:cs="Times New Roman"/>
            <w:noProof/>
            <w:color w:val="auto"/>
            <w:sz w:val="24"/>
            <w:szCs w:val="24"/>
            <w:lang w:val="en-US"/>
            <w:rPrChange w:id="293" w:author="Nick Mariasi" w:date="2017-12-08T15:51:00Z">
              <w:rPr>
                <w:rFonts w:ascii="Calibri" w:eastAsia="Calibri" w:hAnsi="Calibri" w:cs="Times New Roman"/>
                <w:noProof/>
                <w:color w:val="auto"/>
                <w:sz w:val="24"/>
                <w:szCs w:val="24"/>
                <w:lang w:val="en-US"/>
              </w:rPr>
            </w:rPrChange>
          </w:rPr>
          <mc:AlternateContent>
            <mc:Choice Requires="wps">
              <w:drawing>
                <wp:anchor distT="0" distB="0" distL="114300" distR="114300" simplePos="0" relativeHeight="251573760" behindDoc="0" locked="0" layoutInCell="1" allowOverlap="1" wp14:anchorId="3CA893DA" wp14:editId="18228DA6">
                  <wp:simplePos x="0" y="0"/>
                  <wp:positionH relativeFrom="column">
                    <wp:posOffset>3136900</wp:posOffset>
                  </wp:positionH>
                  <wp:positionV relativeFrom="paragraph">
                    <wp:posOffset>2130425</wp:posOffset>
                  </wp:positionV>
                  <wp:extent cx="2901950" cy="276225"/>
                  <wp:effectExtent l="0" t="0" r="0" b="0"/>
                  <wp:wrapSquare wrapText="bothSides"/>
                  <wp:docPr id="24" name="Text Box 4"/>
                  <wp:cNvGraphicFramePr/>
                  <a:graphic xmlns:a="http://schemas.openxmlformats.org/drawingml/2006/main">
                    <a:graphicData uri="http://schemas.microsoft.com/office/word/2010/wordprocessingShape">
                      <wps:wsp>
                        <wps:cNvSpPr txBox="1"/>
                        <wps:spPr>
                          <a:xfrm>
                            <a:off x="0" y="0"/>
                            <a:ext cx="2901950" cy="266700"/>
                          </a:xfrm>
                          <a:prstGeom prst="rect">
                            <a:avLst/>
                          </a:prstGeom>
                          <a:solidFill>
                            <a:prstClr val="white"/>
                          </a:solidFill>
                          <a:ln>
                            <a:noFill/>
                          </a:ln>
                          <a:effectLst/>
                        </wps:spPr>
                        <wps:txbx>
                          <w:txbxContent>
                            <w:p w:rsidR="002D169E" w:rsidRDefault="002D169E" w:rsidP="002D169E">
                              <w:pPr>
                                <w:pStyle w:val="Caption1"/>
                                <w:rPr>
                                  <w:noProof/>
                                  <w:sz w:val="22"/>
                                  <w:szCs w:val="22"/>
                                </w:rPr>
                              </w:pPr>
                              <w:r>
                                <w:t>Figure 2 Neutral posts breakdown in the bottom 5 subreddits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CA893DA" id="_x0000_t202" coordsize="21600,21600" o:spt="202" path="m,l,21600r21600,l21600,xe">
                  <v:stroke joinstyle="miter"/>
                  <v:path gradientshapeok="t" o:connecttype="rect"/>
                </v:shapetype>
                <v:shape id="Text Box 4" o:spid="_x0000_s1026" type="#_x0000_t202" style="position:absolute;margin-left:247pt;margin-top:167.75pt;width:228.5pt;height:21.7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" stroked="f">
                  <v:textbox style="mso-fit-shape-to-text:t" inset="0,0,0,0">
                    <w:txbxContent>
                      <w:p w:rsidR="002D169E" w:rsidRDefault="002D169E" w:rsidP="002D169E">
                        <w:pPr>
                          <w:pStyle w:val="Caption1"/>
                          <w:rPr>
                            <w:noProof/>
                            <w:sz w:val="22"/>
                            <w:szCs w:val="22"/>
                          </w:rPr>
                        </w:pPr>
                        <w:r>
                          <w:t>Figure 2 Neutral posts breakdown in the bottom 5 subreddits</w:t>
                        </w:r>
                      </w:p>
                    </w:txbxContent>
                  </v:textbox>
                  <w10:wrap type="square"/>
                </v:shape>
              </w:pict>
            </mc:Fallback>
          </mc:AlternateContent>
        </w:r>
        <w:r w:rsidRPr="002D169E">
          <w:rPr>
            <w:rFonts w:ascii="Times New Roman" w:eastAsia="Calibri" w:hAnsi="Times New Roman" w:cs="Times New Roman"/>
            <w:noProof/>
            <w:color w:val="auto"/>
            <w:sz w:val="24"/>
            <w:szCs w:val="24"/>
            <w:lang w:val="en-US"/>
            <w:rPrChange w:id="294" w:author="Nick Mariasi" w:date="2017-12-08T15:51:00Z">
              <w:rPr>
                <w:rFonts w:ascii="Calibri" w:eastAsia="Calibri" w:hAnsi="Calibri" w:cs="Times New Roman"/>
                <w:noProof/>
                <w:color w:val="auto"/>
                <w:sz w:val="24"/>
                <w:szCs w:val="24"/>
                <w:lang w:val="en-US"/>
              </w:rPr>
            </w:rPrChange>
          </w:rPr>
          <w:drawing>
            <wp:anchor distT="0" distB="0" distL="114300" distR="114300" simplePos="0" relativeHeight="251570688" behindDoc="0" locked="0" layoutInCell="1" allowOverlap="1" wp14:anchorId="2A3CF1A8" wp14:editId="5E9EB035">
              <wp:simplePos x="0" y="0"/>
              <wp:positionH relativeFrom="column">
                <wp:posOffset>3136900</wp:posOffset>
              </wp:positionH>
              <wp:positionV relativeFrom="paragraph">
                <wp:posOffset>130810</wp:posOffset>
              </wp:positionV>
              <wp:extent cx="2901950" cy="1942465"/>
              <wp:effectExtent l="0" t="0" r="0" b="635"/>
              <wp:wrapSquare wrapText="bothSides"/>
              <wp:docPr id="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1950" cy="1942465"/>
                      </a:xfrm>
                      <a:prstGeom prst="rect">
                        <a:avLst/>
                      </a:prstGeom>
                      <a:noFill/>
                    </pic:spPr>
                  </pic:pic>
                </a:graphicData>
              </a:graphic>
              <wp14:sizeRelH relativeFrom="page">
                <wp14:pctWidth>0</wp14:pctWidth>
              </wp14:sizeRelH>
              <wp14:sizeRelV relativeFrom="page">
                <wp14:pctHeight>0</wp14:pctHeight>
              </wp14:sizeRelV>
            </wp:anchor>
          </w:drawing>
        </w:r>
        <w:r w:rsidRPr="002D169E">
          <w:rPr>
            <w:rFonts w:ascii="Times New Roman" w:eastAsia="Calibri" w:hAnsi="Times New Roman" w:cs="Times New Roman"/>
            <w:noProof/>
            <w:color w:val="auto"/>
            <w:sz w:val="24"/>
            <w:szCs w:val="24"/>
            <w:lang w:val="en-US"/>
            <w:rPrChange w:id="295" w:author="Nick Mariasi" w:date="2017-12-08T15:51:00Z">
              <w:rPr>
                <w:rFonts w:ascii="Calibri" w:eastAsia="Calibri" w:hAnsi="Calibri" w:cs="Times New Roman"/>
                <w:noProof/>
                <w:color w:val="auto"/>
                <w:sz w:val="24"/>
                <w:szCs w:val="24"/>
                <w:lang w:val="en-US"/>
              </w:rPr>
            </w:rPrChange>
          </w:rPr>
          <mc:AlternateContent>
            <mc:Choice Requires="wps">
              <w:drawing>
                <wp:anchor distT="0" distB="0" distL="114300" distR="114300" simplePos="0" relativeHeight="251567616" behindDoc="0" locked="0" layoutInCell="1" allowOverlap="1" wp14:anchorId="7F0F7D3D" wp14:editId="16C5DB4C">
                  <wp:simplePos x="0" y="0"/>
                  <wp:positionH relativeFrom="column">
                    <wp:posOffset>-176530</wp:posOffset>
                  </wp:positionH>
                  <wp:positionV relativeFrom="paragraph">
                    <wp:posOffset>2131060</wp:posOffset>
                  </wp:positionV>
                  <wp:extent cx="2814320" cy="276225"/>
                  <wp:effectExtent l="0" t="0" r="5080" b="0"/>
                  <wp:wrapSquare wrapText="bothSides"/>
                  <wp:docPr id="23" name="Text Box 2"/>
                  <wp:cNvGraphicFramePr/>
                  <a:graphic xmlns:a="http://schemas.openxmlformats.org/drawingml/2006/main">
                    <a:graphicData uri="http://schemas.microsoft.com/office/word/2010/wordprocessingShape">
                      <wps:wsp>
                        <wps:cNvSpPr txBox="1"/>
                        <wps:spPr>
                          <a:xfrm>
                            <a:off x="0" y="0"/>
                            <a:ext cx="2814320" cy="266700"/>
                          </a:xfrm>
                          <a:prstGeom prst="rect">
                            <a:avLst/>
                          </a:prstGeom>
                          <a:solidFill>
                            <a:prstClr val="white"/>
                          </a:solidFill>
                          <a:ln>
                            <a:noFill/>
                          </a:ln>
                          <a:effectLst/>
                        </wps:spPr>
                        <wps:txbx>
                          <w:txbxContent>
                            <w:p w:rsidR="002D169E" w:rsidRDefault="002D169E" w:rsidP="002D169E">
                              <w:pPr>
                                <w:pStyle w:val="Caption1"/>
                                <w:rPr>
                                  <w:noProof/>
                                  <w:sz w:val="22"/>
                                  <w:szCs w:val="2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Neutral posts breakdown in the top 5 subreddits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F0F7D3D" id="Text Box 2" o:spid="_x0000_s1027" type="#_x0000_t202" style="position:absolute;margin-left:-13.9pt;margin-top:167.8pt;width:221.6pt;height:21.7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" stroked="f">
                  <v:textbox style="mso-fit-shape-to-text:t" inset="0,0,0,0">
                    <w:txbxContent>
                      <w:p w:rsidR="002D169E" w:rsidRDefault="002D169E" w:rsidP="002D169E">
                        <w:pPr>
                          <w:pStyle w:val="Caption1"/>
                          <w:rPr>
                            <w:noProof/>
                            <w:sz w:val="22"/>
                            <w:szCs w:val="2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Neutral posts breakdown in the top 5 subreddits</w:t>
                        </w:r>
                      </w:p>
                    </w:txbxContent>
                  </v:textbox>
                  <w10:wrap type="square"/>
                </v:shape>
              </w:pict>
            </mc:Fallback>
          </mc:AlternateContent>
        </w:r>
        <w:r w:rsidRPr="002D169E">
          <w:rPr>
            <w:rFonts w:ascii="Times New Roman" w:eastAsia="Calibri" w:hAnsi="Times New Roman" w:cs="Times New Roman"/>
            <w:noProof/>
            <w:color w:val="auto"/>
            <w:sz w:val="24"/>
            <w:szCs w:val="24"/>
            <w:lang w:val="en-US"/>
            <w:rPrChange w:id="296" w:author="Nick Mariasi" w:date="2017-12-08T15:51:00Z">
              <w:rPr>
                <w:rFonts w:ascii="Calibri" w:eastAsia="Calibri" w:hAnsi="Calibri" w:cs="Times New Roman"/>
                <w:noProof/>
                <w:color w:val="auto"/>
                <w:sz w:val="24"/>
                <w:szCs w:val="24"/>
                <w:lang w:val="en-US"/>
              </w:rPr>
            </w:rPrChange>
          </w:rPr>
          <w:drawing>
            <wp:anchor distT="0" distB="0" distL="114300" distR="114300" simplePos="0" relativeHeight="251564544" behindDoc="0" locked="0" layoutInCell="1" allowOverlap="1" wp14:anchorId="10448ABE" wp14:editId="340AED71">
              <wp:simplePos x="0" y="0"/>
              <wp:positionH relativeFrom="column">
                <wp:posOffset>-176530</wp:posOffset>
              </wp:positionH>
              <wp:positionV relativeFrom="paragraph">
                <wp:posOffset>131445</wp:posOffset>
              </wp:positionV>
              <wp:extent cx="2814320" cy="1942465"/>
              <wp:effectExtent l="0" t="0" r="5080" b="635"/>
              <wp:wrapSquare wrapText="bothSides"/>
              <wp:docPr id="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4320" cy="1942465"/>
                      </a:xfrm>
                      <a:prstGeom prst="rect">
                        <a:avLst/>
                      </a:prstGeom>
                      <a:noFill/>
                    </pic:spPr>
                  </pic:pic>
                </a:graphicData>
              </a:graphic>
              <wp14:sizeRelH relativeFrom="page">
                <wp14:pctWidth>0</wp14:pctWidth>
              </wp14:sizeRelH>
              <wp14:sizeRelV relativeFrom="page">
                <wp14:pctHeight>0</wp14:pctHeight>
              </wp14:sizeRelV>
            </wp:anchor>
          </w:drawing>
        </w:r>
      </w:ins>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297" w:author="Nick Mariasi" w:date="2017-12-08T15:50:00Z"/>
          <w:rFonts w:ascii="Times New Roman" w:eastAsia="Calibri" w:hAnsi="Times New Roman" w:cs="Times New Roman"/>
          <w:color w:val="auto"/>
          <w:sz w:val="24"/>
          <w:szCs w:val="24"/>
          <w:lang w:val="en-US"/>
          <w:rPrChange w:id="298" w:author="Nick Mariasi" w:date="2017-12-08T15:51:00Z">
            <w:rPr>
              <w:ins w:id="299"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300" w:author="Nick Mariasi" w:date="2017-12-08T15:50:00Z"/>
          <w:rFonts w:ascii="Times New Roman" w:eastAsia="Calibri" w:hAnsi="Times New Roman" w:cs="Times New Roman"/>
          <w:color w:val="auto"/>
          <w:sz w:val="24"/>
          <w:szCs w:val="24"/>
          <w:lang w:val="en-US"/>
          <w:rPrChange w:id="301" w:author="Nick Mariasi" w:date="2017-12-08T15:51:00Z">
            <w:rPr>
              <w:ins w:id="302"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303" w:author="Nick Mariasi" w:date="2017-12-08T15:50:00Z"/>
          <w:rFonts w:ascii="Times New Roman" w:eastAsia="Calibri" w:hAnsi="Times New Roman" w:cs="Times New Roman"/>
          <w:color w:val="auto"/>
          <w:sz w:val="24"/>
          <w:szCs w:val="24"/>
          <w:lang w:val="en-US"/>
          <w:rPrChange w:id="304" w:author="Nick Mariasi" w:date="2017-12-08T15:51:00Z">
            <w:rPr>
              <w:ins w:id="305"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306" w:author="Nick Mariasi" w:date="2017-12-08T15:50:00Z"/>
          <w:rFonts w:ascii="Times New Roman" w:eastAsia="Calibri" w:hAnsi="Times New Roman" w:cs="Times New Roman"/>
          <w:color w:val="auto"/>
          <w:sz w:val="24"/>
          <w:szCs w:val="24"/>
          <w:lang w:val="en-US"/>
          <w:rPrChange w:id="307" w:author="Nick Mariasi" w:date="2017-12-08T15:51:00Z">
            <w:rPr>
              <w:ins w:id="308"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309" w:author="Nick Mariasi" w:date="2017-12-08T15:50:00Z"/>
          <w:rFonts w:ascii="Times New Roman" w:eastAsia="Calibri" w:hAnsi="Times New Roman" w:cs="Times New Roman"/>
          <w:color w:val="auto"/>
          <w:sz w:val="24"/>
          <w:szCs w:val="24"/>
          <w:lang w:val="en-US"/>
          <w:rPrChange w:id="310" w:author="Nick Mariasi" w:date="2017-12-08T15:51:00Z">
            <w:rPr>
              <w:ins w:id="311"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312" w:author="Nick Mariasi" w:date="2017-12-08T15:50:00Z"/>
          <w:rFonts w:ascii="Times New Roman" w:eastAsia="Calibri" w:hAnsi="Times New Roman" w:cs="Times New Roman"/>
          <w:color w:val="auto"/>
          <w:sz w:val="24"/>
          <w:szCs w:val="24"/>
          <w:lang w:val="en-US"/>
          <w:rPrChange w:id="313" w:author="Nick Mariasi" w:date="2017-12-08T15:51:00Z">
            <w:rPr>
              <w:ins w:id="314"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315" w:author="Nick Mariasi" w:date="2017-12-08T15:50:00Z"/>
          <w:rFonts w:ascii="Times New Roman" w:eastAsia="Calibri" w:hAnsi="Times New Roman" w:cs="Times New Roman"/>
          <w:color w:val="auto"/>
          <w:sz w:val="24"/>
          <w:szCs w:val="24"/>
          <w:lang w:val="en-US"/>
          <w:rPrChange w:id="316" w:author="Nick Mariasi" w:date="2017-12-08T15:51:00Z">
            <w:rPr>
              <w:ins w:id="317"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ind w:firstLine="720"/>
        <w:rPr>
          <w:ins w:id="318" w:author="Nick Mariasi" w:date="2017-12-08T15:50:00Z"/>
          <w:rFonts w:ascii="Times New Roman" w:eastAsia="Calibri" w:hAnsi="Times New Roman" w:cs="Times New Roman"/>
          <w:color w:val="auto"/>
          <w:sz w:val="24"/>
          <w:szCs w:val="24"/>
          <w:lang w:val="en-US"/>
          <w:rPrChange w:id="319" w:author="Nick Mariasi" w:date="2017-12-08T15:51:00Z">
            <w:rPr>
              <w:ins w:id="320"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ind w:firstLine="720"/>
        <w:rPr>
          <w:ins w:id="321" w:author="Nick Mariasi" w:date="2017-12-08T15:50:00Z"/>
          <w:rFonts w:ascii="Times New Roman" w:eastAsia="Calibri" w:hAnsi="Times New Roman" w:cs="Times New Roman"/>
          <w:color w:val="auto"/>
          <w:sz w:val="24"/>
          <w:szCs w:val="24"/>
          <w:lang w:val="en-US"/>
          <w:rPrChange w:id="322" w:author="Nick Mariasi" w:date="2017-12-08T15:51:00Z">
            <w:rPr>
              <w:ins w:id="323"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ind w:firstLine="720"/>
        <w:rPr>
          <w:ins w:id="324" w:author="Nick Mariasi" w:date="2017-12-08T15:50:00Z"/>
          <w:rFonts w:ascii="Times New Roman" w:eastAsia="Calibri" w:hAnsi="Times New Roman" w:cs="Times New Roman"/>
          <w:color w:val="auto"/>
          <w:sz w:val="24"/>
          <w:szCs w:val="24"/>
          <w:lang w:val="en-US"/>
          <w:rPrChange w:id="325" w:author="Nick Mariasi" w:date="2017-12-08T15:51:00Z">
            <w:rPr>
              <w:ins w:id="326"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ind w:firstLine="720"/>
        <w:rPr>
          <w:ins w:id="327" w:author="Nick Mariasi" w:date="2017-12-08T15:50:00Z"/>
          <w:rFonts w:ascii="Times New Roman" w:eastAsia="Calibri" w:hAnsi="Times New Roman" w:cs="Times New Roman"/>
          <w:color w:val="auto"/>
          <w:sz w:val="24"/>
          <w:szCs w:val="24"/>
          <w:lang w:val="en-US"/>
          <w:rPrChange w:id="328" w:author="Nick Mariasi" w:date="2017-12-08T15:51:00Z">
            <w:rPr>
              <w:ins w:id="329"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ind w:firstLine="720"/>
        <w:rPr>
          <w:ins w:id="330" w:author="Nick Mariasi" w:date="2017-12-08T15:50:00Z"/>
          <w:rFonts w:ascii="Times New Roman" w:eastAsia="Calibri" w:hAnsi="Times New Roman" w:cs="Times New Roman"/>
          <w:color w:val="auto"/>
          <w:sz w:val="24"/>
          <w:szCs w:val="24"/>
          <w:lang w:val="en-US"/>
          <w:rPrChange w:id="331" w:author="Nick Mariasi" w:date="2017-12-08T15:51:00Z">
            <w:rPr>
              <w:ins w:id="332"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ind w:firstLine="720"/>
        <w:rPr>
          <w:ins w:id="333" w:author="Nick Mariasi" w:date="2017-12-08T15:50:00Z"/>
          <w:rFonts w:ascii="Times New Roman" w:eastAsia="Calibri" w:hAnsi="Times New Roman" w:cs="Times New Roman"/>
          <w:color w:val="auto"/>
          <w:sz w:val="24"/>
          <w:szCs w:val="24"/>
          <w:lang w:val="en-US"/>
          <w:rPrChange w:id="334" w:author="Nick Mariasi" w:date="2017-12-08T15:51:00Z">
            <w:rPr>
              <w:ins w:id="335"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ind w:firstLine="720"/>
        <w:rPr>
          <w:ins w:id="336" w:author="Nick Mariasi" w:date="2017-12-08T15:50:00Z"/>
          <w:rFonts w:ascii="Times New Roman" w:eastAsia="Calibri" w:hAnsi="Times New Roman" w:cs="Times New Roman"/>
          <w:color w:val="auto"/>
          <w:sz w:val="24"/>
          <w:szCs w:val="24"/>
          <w:lang w:val="en-US"/>
          <w:rPrChange w:id="337" w:author="Nick Mariasi" w:date="2017-12-08T15:51:00Z">
            <w:rPr>
              <w:ins w:id="338" w:author="Nick Mariasi" w:date="2017-12-08T15:50:00Z"/>
              <w:rFonts w:ascii="Calibri" w:eastAsia="Calibri" w:hAnsi="Calibri" w:cs="Times New Roman"/>
              <w:color w:val="auto"/>
              <w:lang w:val="en-US"/>
            </w:rPr>
          </w:rPrChange>
        </w:rPr>
      </w:pPr>
      <w:ins w:id="339" w:author="Nick Mariasi" w:date="2017-12-08T15:50:00Z">
        <w:r w:rsidRPr="002D169E">
          <w:rPr>
            <w:rFonts w:ascii="Times New Roman" w:eastAsia="Calibri" w:hAnsi="Times New Roman" w:cs="Times New Roman"/>
            <w:noProof/>
            <w:color w:val="auto"/>
            <w:sz w:val="24"/>
            <w:szCs w:val="24"/>
            <w:lang w:val="en-US"/>
            <w:rPrChange w:id="340" w:author="Nick Mariasi" w:date="2017-12-08T15:51:00Z">
              <w:rPr>
                <w:rFonts w:ascii="Calibri" w:eastAsia="Calibri" w:hAnsi="Calibri" w:cs="Times New Roman"/>
                <w:noProof/>
                <w:color w:val="auto"/>
                <w:sz w:val="24"/>
                <w:szCs w:val="24"/>
                <w:lang w:val="en-US"/>
              </w:rPr>
            </w:rPrChange>
          </w:rPr>
          <w:lastRenderedPageBreak/>
          <w:drawing>
            <wp:anchor distT="0" distB="0" distL="114300" distR="114300" simplePos="0" relativeHeight="251691520" behindDoc="0" locked="0" layoutInCell="1" allowOverlap="1" wp14:anchorId="6DC7B9B8" wp14:editId="74EECE29">
              <wp:simplePos x="0" y="0"/>
              <wp:positionH relativeFrom="column">
                <wp:posOffset>2790825</wp:posOffset>
              </wp:positionH>
              <wp:positionV relativeFrom="paragraph">
                <wp:posOffset>-514350</wp:posOffset>
              </wp:positionV>
              <wp:extent cx="3943350" cy="1028700"/>
              <wp:effectExtent l="0" t="0" r="0" b="0"/>
              <wp:wrapSquare wrapText="bothSides"/>
              <wp:docPr id="149" name="Picture 14" descr="/Users/nick/Desktop/Screen Shot 2017-12-04 at 11.50.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nick/Desktop/Screen Shot 2017-12-04 at 11.50.37 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3350" cy="1028700"/>
                      </a:xfrm>
                      <a:prstGeom prst="rect">
                        <a:avLst/>
                      </a:prstGeom>
                      <a:noFill/>
                    </pic:spPr>
                  </pic:pic>
                </a:graphicData>
              </a:graphic>
              <wp14:sizeRelH relativeFrom="page">
                <wp14:pctWidth>0</wp14:pctWidth>
              </wp14:sizeRelH>
              <wp14:sizeRelV relativeFrom="page">
                <wp14:pctHeight>0</wp14:pctHeight>
              </wp14:sizeRelV>
            </wp:anchor>
          </w:drawing>
        </w:r>
        <w:r w:rsidRPr="002D169E">
          <w:rPr>
            <w:rFonts w:ascii="Times New Roman" w:eastAsia="Calibri" w:hAnsi="Times New Roman" w:cs="Times New Roman"/>
            <w:noProof/>
            <w:color w:val="auto"/>
            <w:sz w:val="24"/>
            <w:szCs w:val="24"/>
            <w:lang w:val="en-US"/>
            <w:rPrChange w:id="341" w:author="Nick Mariasi" w:date="2017-12-08T15:51:00Z">
              <w:rPr>
                <w:rFonts w:ascii="Calibri" w:eastAsia="Calibri" w:hAnsi="Calibri" w:cs="Times New Roman"/>
                <w:noProof/>
                <w:color w:val="auto"/>
                <w:sz w:val="24"/>
                <w:szCs w:val="24"/>
                <w:lang w:val="en-US"/>
              </w:rPr>
            </w:rPrChange>
          </w:rPr>
          <mc:AlternateContent>
            <mc:Choice Requires="wps">
              <w:drawing>
                <wp:anchor distT="0" distB="0" distL="114300" distR="114300" simplePos="0" relativeHeight="251609600" behindDoc="0" locked="0" layoutInCell="1" allowOverlap="1" wp14:anchorId="308B5EFC" wp14:editId="6C4D4D9D">
                  <wp:simplePos x="0" y="0"/>
                  <wp:positionH relativeFrom="column">
                    <wp:posOffset>2819400</wp:posOffset>
                  </wp:positionH>
                  <wp:positionV relativeFrom="paragraph">
                    <wp:posOffset>600075</wp:posOffset>
                  </wp:positionV>
                  <wp:extent cx="4030345" cy="276225"/>
                  <wp:effectExtent l="0" t="0" r="8255" b="0"/>
                  <wp:wrapSquare wrapText="bothSides"/>
                  <wp:docPr id="22" name="Text Box 9"/>
                  <wp:cNvGraphicFramePr/>
                  <a:graphic xmlns:a="http://schemas.openxmlformats.org/drawingml/2006/main">
                    <a:graphicData uri="http://schemas.microsoft.com/office/word/2010/wordprocessingShape">
                      <wps:wsp>
                        <wps:cNvSpPr txBox="1"/>
                        <wps:spPr>
                          <a:xfrm>
                            <a:off x="0" y="0"/>
                            <a:ext cx="4030345" cy="276225"/>
                          </a:xfrm>
                          <a:prstGeom prst="rect">
                            <a:avLst/>
                          </a:prstGeom>
                          <a:solidFill>
                            <a:prstClr val="white"/>
                          </a:solidFill>
                          <a:ln>
                            <a:noFill/>
                          </a:ln>
                          <a:effectLst/>
                        </wps:spPr>
                        <wps:txbx>
                          <w:txbxContent>
                            <w:p w:rsidR="002D169E" w:rsidRDefault="002D169E" w:rsidP="002D169E">
                              <w:pPr>
                                <w:pStyle w:val="Caption1"/>
                                <w:rPr>
                                  <w:noProof/>
                                  <w:sz w:val="22"/>
                                  <w:szCs w:val="22"/>
                                </w:rPr>
                              </w:pPr>
                              <w:r>
                                <w:t xml:space="preserve">Figure 4 Example data from r/funny that’s too short to definitively label </w:t>
                              </w:r>
                              <w:proofErr w:type="spellStart"/>
                              <w:r>
                                <w:t>pos</w:t>
                              </w:r>
                              <w:proofErr w:type="spellEnd"/>
                              <w:r>
                                <w:t>/neg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08B5EFC" id="Text Box 9" o:spid="_x0000_s1028" type="#_x0000_t202" style="position:absolute;left:0;text-align:left;margin-left:222pt;margin-top:47.25pt;width:317.35pt;height:21.7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" stroked="f">
                  <v:textbox style="mso-fit-shape-to-text:t" inset="0,0,0,0">
                    <w:txbxContent>
                      <w:p w:rsidR="002D169E" w:rsidRDefault="002D169E" w:rsidP="002D169E">
                        <w:pPr>
                          <w:pStyle w:val="Caption1"/>
                          <w:rPr>
                            <w:noProof/>
                            <w:sz w:val="22"/>
                            <w:szCs w:val="22"/>
                          </w:rPr>
                        </w:pPr>
                        <w:r>
                          <w:t xml:space="preserve">Figure 4 Example data from r/funny that’s too short to definitively label </w:t>
                        </w:r>
                        <w:proofErr w:type="spellStart"/>
                        <w:r>
                          <w:t>pos</w:t>
                        </w:r>
                        <w:proofErr w:type="spellEnd"/>
                        <w:r>
                          <w:t>/neg</w:t>
                        </w:r>
                      </w:p>
                    </w:txbxContent>
                  </v:textbox>
                  <w10:wrap type="square"/>
                </v:shape>
              </w:pict>
            </mc:Fallback>
          </mc:AlternateContent>
        </w:r>
        <w:r w:rsidRPr="002D169E">
          <w:rPr>
            <w:rFonts w:ascii="Times New Roman" w:eastAsia="Calibri" w:hAnsi="Times New Roman" w:cs="Times New Roman"/>
            <w:noProof/>
            <w:color w:val="auto"/>
            <w:sz w:val="24"/>
            <w:szCs w:val="24"/>
            <w:lang w:val="en-US"/>
            <w:rPrChange w:id="342" w:author="Nick Mariasi" w:date="2017-12-08T15:51:00Z">
              <w:rPr>
                <w:rFonts w:ascii="Calibri" w:eastAsia="Calibri" w:hAnsi="Calibri" w:cs="Times New Roman"/>
                <w:noProof/>
                <w:color w:val="auto"/>
                <w:sz w:val="24"/>
                <w:szCs w:val="24"/>
                <w:lang w:val="en-US"/>
              </w:rPr>
            </w:rPrChange>
          </w:rPr>
          <w:drawing>
            <wp:anchor distT="0" distB="0" distL="114300" distR="114300" simplePos="0" relativeHeight="251588096" behindDoc="0" locked="0" layoutInCell="1" allowOverlap="1" wp14:anchorId="222CAF52" wp14:editId="16CA4208">
              <wp:simplePos x="0" y="0"/>
              <wp:positionH relativeFrom="column">
                <wp:posOffset>-283845</wp:posOffset>
              </wp:positionH>
              <wp:positionV relativeFrom="paragraph">
                <wp:posOffset>-590550</wp:posOffset>
              </wp:positionV>
              <wp:extent cx="2869565" cy="1946275"/>
              <wp:effectExtent l="0" t="0" r="6985" b="0"/>
              <wp:wrapSquare wrapText="bothSides"/>
              <wp:docPr id="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9565" cy="1946275"/>
                      </a:xfrm>
                      <a:prstGeom prst="rect">
                        <a:avLst/>
                      </a:prstGeom>
                      <a:noFill/>
                    </pic:spPr>
                  </pic:pic>
                </a:graphicData>
              </a:graphic>
              <wp14:sizeRelH relativeFrom="page">
                <wp14:pctWidth>0</wp14:pctWidth>
              </wp14:sizeRelH>
              <wp14:sizeRelV relativeFrom="page">
                <wp14:pctHeight>0</wp14:pctHeight>
              </wp14:sizeRelV>
            </wp:anchor>
          </w:drawing>
        </w:r>
      </w:ins>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ind w:firstLine="720"/>
        <w:rPr>
          <w:ins w:id="343" w:author="Nick Mariasi" w:date="2017-12-08T15:50:00Z"/>
          <w:rFonts w:ascii="Times New Roman" w:eastAsia="Calibri" w:hAnsi="Times New Roman" w:cs="Times New Roman"/>
          <w:color w:val="auto"/>
          <w:sz w:val="24"/>
          <w:szCs w:val="24"/>
          <w:lang w:val="en-US"/>
          <w:rPrChange w:id="344" w:author="Nick Mariasi" w:date="2017-12-08T15:51:00Z">
            <w:rPr>
              <w:ins w:id="345" w:author="Nick Mariasi" w:date="2017-12-08T15:50:00Z"/>
              <w:rFonts w:ascii="Calibri" w:eastAsia="Calibri" w:hAnsi="Calibri" w:cs="Times New Roman"/>
              <w:color w:val="auto"/>
              <w:lang w:val="en-US"/>
            </w:rPr>
          </w:rPrChange>
        </w:rPr>
      </w:pPr>
      <w:ins w:id="346" w:author="Nick Mariasi" w:date="2017-12-08T15:50:00Z">
        <w:r w:rsidRPr="002D169E">
          <w:rPr>
            <w:rFonts w:ascii="Times New Roman" w:eastAsia="Calibri" w:hAnsi="Times New Roman" w:cs="Times New Roman"/>
            <w:noProof/>
            <w:color w:val="auto"/>
            <w:sz w:val="24"/>
            <w:szCs w:val="24"/>
            <w:lang w:val="en-US"/>
            <w:rPrChange w:id="347" w:author="Nick Mariasi" w:date="2017-12-08T15:51:00Z">
              <w:rPr>
                <w:rFonts w:ascii="Calibri" w:eastAsia="Calibri" w:hAnsi="Calibri" w:cs="Times New Roman"/>
                <w:noProof/>
                <w:color w:val="auto"/>
                <w:sz w:val="24"/>
                <w:szCs w:val="24"/>
                <w:lang w:val="en-US"/>
              </w:rPr>
            </w:rPrChange>
          </w:rPr>
          <mc:AlternateContent>
            <mc:Choice Requires="wps">
              <w:drawing>
                <wp:anchor distT="0" distB="0" distL="114300" distR="114300" simplePos="0" relativeHeight="251596288" behindDoc="0" locked="0" layoutInCell="1" allowOverlap="1" wp14:anchorId="274EB0C9" wp14:editId="0383B8C0">
                  <wp:simplePos x="0" y="0"/>
                  <wp:positionH relativeFrom="column">
                    <wp:posOffset>-3049905</wp:posOffset>
                  </wp:positionH>
                  <wp:positionV relativeFrom="paragraph">
                    <wp:posOffset>234315</wp:posOffset>
                  </wp:positionV>
                  <wp:extent cx="2974975" cy="323215"/>
                  <wp:effectExtent l="0" t="0" r="0" b="635"/>
                  <wp:wrapSquare wrapText="bothSides"/>
                  <wp:docPr id="21" name="Text Box 6"/>
                  <wp:cNvGraphicFramePr/>
                  <a:graphic xmlns:a="http://schemas.openxmlformats.org/drawingml/2006/main">
                    <a:graphicData uri="http://schemas.microsoft.com/office/word/2010/wordprocessingShape">
                      <wps:wsp>
                        <wps:cNvSpPr txBox="1"/>
                        <wps:spPr>
                          <a:xfrm>
                            <a:off x="0" y="0"/>
                            <a:ext cx="2974975" cy="323215"/>
                          </a:xfrm>
                          <a:prstGeom prst="rect">
                            <a:avLst/>
                          </a:prstGeom>
                          <a:solidFill>
                            <a:prstClr val="white"/>
                          </a:solidFill>
                          <a:ln>
                            <a:noFill/>
                          </a:ln>
                          <a:effectLst/>
                        </wps:spPr>
                        <wps:txbx>
                          <w:txbxContent>
                            <w:p w:rsidR="002D169E" w:rsidRDefault="002D169E" w:rsidP="002D169E">
                              <w:pPr>
                                <w:pStyle w:val="Caption1"/>
                                <w:rPr>
                                  <w:noProof/>
                                  <w:sz w:val="22"/>
                                  <w:szCs w:val="22"/>
                                </w:rPr>
                              </w:pPr>
                              <w:r>
                                <w:t>Figure 3 Neutral posts breakdown between top/bottom 5 subreddits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4EB0C9" id="Text Box 6" o:spid="_x0000_s1029" type="#_x0000_t202" style="position:absolute;left:0;text-align:left;margin-left:-240.15pt;margin-top:18.45pt;width:234.25pt;height:25.4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" stroked="f">
                  <v:textbox inset="0,0,0,0">
                    <w:txbxContent>
                      <w:p w:rsidR="002D169E" w:rsidRDefault="002D169E" w:rsidP="002D169E">
                        <w:pPr>
                          <w:pStyle w:val="Caption1"/>
                          <w:rPr>
                            <w:noProof/>
                            <w:sz w:val="22"/>
                            <w:szCs w:val="22"/>
                          </w:rPr>
                        </w:pPr>
                        <w:r>
                          <w:t>Figure 3 Neutral posts breakdown between top/bottom 5 subreddits</w:t>
                        </w:r>
                      </w:p>
                    </w:txbxContent>
                  </v:textbox>
                  <w10:wrap type="square"/>
                </v:shape>
              </w:pict>
            </mc:Fallback>
          </mc:AlternateContent>
        </w:r>
      </w:ins>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ind w:firstLine="720"/>
        <w:rPr>
          <w:ins w:id="348" w:author="Nick Mariasi" w:date="2017-12-08T15:50:00Z"/>
          <w:rFonts w:ascii="Times New Roman" w:eastAsia="Calibri" w:hAnsi="Times New Roman" w:cs="Times New Roman"/>
          <w:color w:val="auto"/>
          <w:sz w:val="24"/>
          <w:szCs w:val="24"/>
          <w:lang w:val="en-US"/>
          <w:rPrChange w:id="349" w:author="Nick Mariasi" w:date="2017-12-08T15:51:00Z">
            <w:rPr>
              <w:ins w:id="350"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ind w:firstLine="720"/>
        <w:rPr>
          <w:ins w:id="351" w:author="Nick Mariasi" w:date="2017-12-08T15:50:00Z"/>
          <w:rFonts w:ascii="Times New Roman" w:eastAsia="Calibri" w:hAnsi="Times New Roman" w:cs="Times New Roman"/>
          <w:color w:val="auto"/>
          <w:sz w:val="24"/>
          <w:szCs w:val="24"/>
          <w:lang w:val="en-US"/>
          <w:rPrChange w:id="352" w:author="Nick Mariasi" w:date="2017-12-08T15:51:00Z">
            <w:rPr>
              <w:ins w:id="353"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ind w:firstLine="720"/>
        <w:rPr>
          <w:ins w:id="354" w:author="Nick Mariasi" w:date="2017-12-08T15:50:00Z"/>
          <w:rFonts w:ascii="Times New Roman" w:eastAsia="Calibri" w:hAnsi="Times New Roman" w:cs="Times New Roman"/>
          <w:color w:val="auto"/>
          <w:sz w:val="24"/>
          <w:szCs w:val="24"/>
          <w:lang w:val="en-US"/>
          <w:rPrChange w:id="355" w:author="Nick Mariasi" w:date="2017-12-08T15:51:00Z">
            <w:rPr>
              <w:ins w:id="356" w:author="Nick Mariasi" w:date="2017-12-08T15:50:00Z"/>
              <w:rFonts w:ascii="Calibri" w:eastAsia="Calibri" w:hAnsi="Calibri" w:cs="Times New Roman"/>
              <w:color w:val="auto"/>
              <w:lang w:val="en-US"/>
            </w:rPr>
          </w:rPrChange>
        </w:rPr>
      </w:pPr>
      <w:ins w:id="357" w:author="Nick Mariasi" w:date="2017-12-08T15:50:00Z">
        <w:r w:rsidRPr="002D169E">
          <w:rPr>
            <w:rFonts w:ascii="Times New Roman" w:eastAsia="Calibri" w:hAnsi="Times New Roman" w:cs="Times New Roman"/>
            <w:color w:val="auto"/>
            <w:sz w:val="24"/>
            <w:szCs w:val="24"/>
            <w:lang w:val="en-US"/>
            <w:rPrChange w:id="358" w:author="Nick Mariasi" w:date="2017-12-08T15:51:00Z">
              <w:rPr>
                <w:rFonts w:ascii="Calibri" w:eastAsia="Calibri" w:hAnsi="Calibri" w:cs="Times New Roman"/>
                <w:color w:val="auto"/>
                <w:lang w:val="en-US"/>
              </w:rPr>
            </w:rPrChange>
          </w:rPr>
          <w:t xml:space="preserve">Figure 1 displays the breakdown of the neutral posts found in the top 5 subreddits. You can see that a large majority of the neutral posts come from IAMA, World News, and Funny. While IAMA and World News can most likely just be attributed to the nature of the subreddit (not much polarizing posts found on those subreddits, they are generally questions or neutral articles), r/Funny is interesting. You would think that posts found in r/Funny would be polarizing enough to distinct positive posts from negative posts, however after looking through the data, it’s clear that the titles in these posts are just far too small to make judgement. Data from one day can be seen in figure 4 and </w:t>
        </w:r>
        <w:proofErr w:type="gramStart"/>
        <w:r w:rsidRPr="002D169E">
          <w:rPr>
            <w:rFonts w:ascii="Times New Roman" w:eastAsia="Calibri" w:hAnsi="Times New Roman" w:cs="Times New Roman"/>
            <w:color w:val="auto"/>
            <w:sz w:val="24"/>
            <w:szCs w:val="24"/>
            <w:lang w:val="en-US"/>
            <w:rPrChange w:id="359" w:author="Nick Mariasi" w:date="2017-12-08T15:51:00Z">
              <w:rPr>
                <w:rFonts w:ascii="Calibri" w:eastAsia="Calibri" w:hAnsi="Calibri" w:cs="Times New Roman"/>
                <w:color w:val="auto"/>
                <w:lang w:val="en-US"/>
              </w:rPr>
            </w:rPrChange>
          </w:rPr>
          <w:t>a majority of</w:t>
        </w:r>
        <w:proofErr w:type="gramEnd"/>
        <w:r w:rsidRPr="002D169E">
          <w:rPr>
            <w:rFonts w:ascii="Times New Roman" w:eastAsia="Calibri" w:hAnsi="Times New Roman" w:cs="Times New Roman"/>
            <w:color w:val="auto"/>
            <w:sz w:val="24"/>
            <w:szCs w:val="24"/>
            <w:lang w:val="en-US"/>
            <w:rPrChange w:id="360" w:author="Nick Mariasi" w:date="2017-12-08T15:51:00Z">
              <w:rPr>
                <w:rFonts w:ascii="Calibri" w:eastAsia="Calibri" w:hAnsi="Calibri" w:cs="Times New Roman"/>
                <w:color w:val="auto"/>
                <w:lang w:val="en-US"/>
              </w:rPr>
            </w:rPrChange>
          </w:rPr>
          <w:t xml:space="preserve"> the data is just the same; small snippets of text linked to a picture that is too small to be given any real value other than neutral. </w:t>
        </w:r>
      </w:ins>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361" w:author="Nick Mariasi" w:date="2017-12-08T15:50:00Z"/>
          <w:rFonts w:ascii="Times New Roman" w:eastAsia="Calibri" w:hAnsi="Times New Roman" w:cs="Times New Roman"/>
          <w:color w:val="auto"/>
          <w:sz w:val="24"/>
          <w:szCs w:val="24"/>
          <w:lang w:val="en-US"/>
          <w:rPrChange w:id="362" w:author="Nick Mariasi" w:date="2017-12-08T15:51:00Z">
            <w:rPr>
              <w:ins w:id="363" w:author="Nick Mariasi" w:date="2017-12-08T15:50:00Z"/>
              <w:rFonts w:ascii="Calibri" w:eastAsia="Calibri" w:hAnsi="Calibri" w:cs="Times New Roman"/>
              <w:color w:val="auto"/>
              <w:lang w:val="en-US"/>
            </w:rPr>
          </w:rPrChange>
        </w:rPr>
      </w:pPr>
      <w:ins w:id="364" w:author="Nick Mariasi" w:date="2017-12-08T15:50:00Z">
        <w:r w:rsidRPr="002D169E">
          <w:rPr>
            <w:rFonts w:ascii="Times New Roman" w:eastAsia="Calibri" w:hAnsi="Times New Roman" w:cs="Times New Roman"/>
            <w:color w:val="auto"/>
            <w:sz w:val="24"/>
            <w:szCs w:val="24"/>
            <w:lang w:val="en-US"/>
            <w:rPrChange w:id="365" w:author="Nick Mariasi" w:date="2017-12-08T15:51:00Z">
              <w:rPr>
                <w:rFonts w:ascii="Calibri" w:eastAsia="Calibri" w:hAnsi="Calibri" w:cs="Times New Roman"/>
                <w:color w:val="auto"/>
                <w:lang w:val="en-US"/>
              </w:rPr>
            </w:rPrChange>
          </w:rPr>
          <w:tab/>
          <w:t xml:space="preserve">Figure 2 displays the breakdown of neutral posts in the bottom 5 subreddits. From this data, </w:t>
        </w:r>
        <w:proofErr w:type="gramStart"/>
        <w:r w:rsidRPr="002D169E">
          <w:rPr>
            <w:rFonts w:ascii="Times New Roman" w:eastAsia="Calibri" w:hAnsi="Times New Roman" w:cs="Times New Roman"/>
            <w:color w:val="auto"/>
            <w:sz w:val="24"/>
            <w:szCs w:val="24"/>
            <w:lang w:val="en-US"/>
            <w:rPrChange w:id="366" w:author="Nick Mariasi" w:date="2017-12-08T15:51:00Z">
              <w:rPr>
                <w:rFonts w:ascii="Calibri" w:eastAsia="Calibri" w:hAnsi="Calibri" w:cs="Times New Roman"/>
                <w:color w:val="auto"/>
                <w:lang w:val="en-US"/>
              </w:rPr>
            </w:rPrChange>
          </w:rPr>
          <w:t xml:space="preserve">it can be seen that </w:t>
        </w:r>
        <w:proofErr w:type="spellStart"/>
        <w:r w:rsidRPr="002D169E">
          <w:rPr>
            <w:rFonts w:ascii="Times New Roman" w:eastAsia="Calibri" w:hAnsi="Times New Roman" w:cs="Times New Roman"/>
            <w:color w:val="auto"/>
            <w:sz w:val="24"/>
            <w:szCs w:val="24"/>
            <w:lang w:val="en-US"/>
            <w:rPrChange w:id="367" w:author="Nick Mariasi" w:date="2017-12-08T15:51:00Z">
              <w:rPr>
                <w:rFonts w:ascii="Calibri" w:eastAsia="Calibri" w:hAnsi="Calibri" w:cs="Times New Roman"/>
                <w:color w:val="auto"/>
                <w:lang w:val="en-US"/>
              </w:rPr>
            </w:rPrChange>
          </w:rPr>
          <w:t>OutOfTheLoop</w:t>
        </w:r>
        <w:proofErr w:type="spellEnd"/>
        <w:proofErr w:type="gramEnd"/>
        <w:r w:rsidRPr="002D169E">
          <w:rPr>
            <w:rFonts w:ascii="Times New Roman" w:eastAsia="Calibri" w:hAnsi="Times New Roman" w:cs="Times New Roman"/>
            <w:color w:val="auto"/>
            <w:sz w:val="24"/>
            <w:szCs w:val="24"/>
            <w:lang w:val="en-US"/>
            <w:rPrChange w:id="368" w:author="Nick Mariasi" w:date="2017-12-08T15:51:00Z">
              <w:rPr>
                <w:rFonts w:ascii="Calibri" w:eastAsia="Calibri" w:hAnsi="Calibri" w:cs="Times New Roman"/>
                <w:color w:val="auto"/>
                <w:lang w:val="en-US"/>
              </w:rPr>
            </w:rPrChange>
          </w:rPr>
          <w:t xml:space="preserve">, Trump, and Soccer make up the majority of neutral posts. </w:t>
        </w:r>
        <w:proofErr w:type="spellStart"/>
        <w:r w:rsidRPr="002D169E">
          <w:rPr>
            <w:rFonts w:ascii="Times New Roman" w:eastAsia="Calibri" w:hAnsi="Times New Roman" w:cs="Times New Roman"/>
            <w:color w:val="auto"/>
            <w:sz w:val="24"/>
            <w:szCs w:val="24"/>
            <w:lang w:val="en-US"/>
            <w:rPrChange w:id="369" w:author="Nick Mariasi" w:date="2017-12-08T15:51:00Z">
              <w:rPr>
                <w:rFonts w:ascii="Calibri" w:eastAsia="Calibri" w:hAnsi="Calibri" w:cs="Times New Roman"/>
                <w:color w:val="auto"/>
                <w:lang w:val="en-US"/>
              </w:rPr>
            </w:rPrChange>
          </w:rPr>
          <w:t>OutOfTheLoop</w:t>
        </w:r>
        <w:proofErr w:type="spellEnd"/>
        <w:r w:rsidRPr="002D169E">
          <w:rPr>
            <w:rFonts w:ascii="Times New Roman" w:eastAsia="Calibri" w:hAnsi="Times New Roman" w:cs="Times New Roman"/>
            <w:color w:val="auto"/>
            <w:sz w:val="24"/>
            <w:szCs w:val="24"/>
            <w:lang w:val="en-US"/>
            <w:rPrChange w:id="370" w:author="Nick Mariasi" w:date="2017-12-08T15:51:00Z">
              <w:rPr>
                <w:rFonts w:ascii="Calibri" w:eastAsia="Calibri" w:hAnsi="Calibri" w:cs="Times New Roman"/>
                <w:color w:val="auto"/>
                <w:lang w:val="en-US"/>
              </w:rPr>
            </w:rPrChange>
          </w:rPr>
          <w:t xml:space="preserve"> makes sense, it’s mainly just asking questions which are perceived as neutral, especially in the case of </w:t>
        </w:r>
        <w:proofErr w:type="spellStart"/>
        <w:r w:rsidRPr="002D169E">
          <w:rPr>
            <w:rFonts w:ascii="Times New Roman" w:eastAsia="Calibri" w:hAnsi="Times New Roman" w:cs="Times New Roman"/>
            <w:color w:val="auto"/>
            <w:sz w:val="24"/>
            <w:szCs w:val="24"/>
            <w:lang w:val="en-US"/>
            <w:rPrChange w:id="371" w:author="Nick Mariasi" w:date="2017-12-08T15:51:00Z">
              <w:rPr>
                <w:rFonts w:ascii="Calibri" w:eastAsia="Calibri" w:hAnsi="Calibri" w:cs="Times New Roman"/>
                <w:color w:val="auto"/>
                <w:lang w:val="en-US"/>
              </w:rPr>
            </w:rPrChange>
          </w:rPr>
          <w:t>outoftheloop</w:t>
        </w:r>
        <w:proofErr w:type="spellEnd"/>
        <w:r w:rsidRPr="002D169E">
          <w:rPr>
            <w:rFonts w:ascii="Times New Roman" w:eastAsia="Calibri" w:hAnsi="Times New Roman" w:cs="Times New Roman"/>
            <w:color w:val="auto"/>
            <w:sz w:val="24"/>
            <w:szCs w:val="24"/>
            <w:lang w:val="en-US"/>
            <w:rPrChange w:id="372" w:author="Nick Mariasi" w:date="2017-12-08T15:51:00Z">
              <w:rPr>
                <w:rFonts w:ascii="Calibri" w:eastAsia="Calibri" w:hAnsi="Calibri" w:cs="Times New Roman"/>
                <w:color w:val="auto"/>
                <w:lang w:val="en-US"/>
              </w:rPr>
            </w:rPrChange>
          </w:rPr>
          <w:t xml:space="preserve"> where people are just politely asking for information. This is extremely apparent when you compare it to fig. 5 which shows how much of a subreddit is composed of neutral posts. </w:t>
        </w:r>
        <w:proofErr w:type="spellStart"/>
        <w:r w:rsidRPr="002D169E">
          <w:rPr>
            <w:rFonts w:ascii="Times New Roman" w:eastAsia="Calibri" w:hAnsi="Times New Roman" w:cs="Times New Roman"/>
            <w:color w:val="auto"/>
            <w:sz w:val="24"/>
            <w:szCs w:val="24"/>
            <w:lang w:val="en-US"/>
            <w:rPrChange w:id="373" w:author="Nick Mariasi" w:date="2017-12-08T15:51:00Z">
              <w:rPr>
                <w:rFonts w:ascii="Calibri" w:eastAsia="Calibri" w:hAnsi="Calibri" w:cs="Times New Roman"/>
                <w:color w:val="auto"/>
                <w:lang w:val="en-US"/>
              </w:rPr>
            </w:rPrChange>
          </w:rPr>
          <w:t>OutOfTheLoop</w:t>
        </w:r>
        <w:proofErr w:type="spellEnd"/>
        <w:r w:rsidRPr="002D169E">
          <w:rPr>
            <w:rFonts w:ascii="Times New Roman" w:eastAsia="Calibri" w:hAnsi="Times New Roman" w:cs="Times New Roman"/>
            <w:color w:val="auto"/>
            <w:sz w:val="24"/>
            <w:szCs w:val="24"/>
            <w:lang w:val="en-US"/>
            <w:rPrChange w:id="374" w:author="Nick Mariasi" w:date="2017-12-08T15:51:00Z">
              <w:rPr>
                <w:rFonts w:ascii="Calibri" w:eastAsia="Calibri" w:hAnsi="Calibri" w:cs="Times New Roman"/>
                <w:color w:val="auto"/>
                <w:lang w:val="en-US"/>
              </w:rPr>
            </w:rPrChange>
          </w:rPr>
          <w:t xml:space="preserve"> has a whopping 98.57% of neutral posts that make up its front page. This is something that in hindsight we probably should have expected, but picked up on it too late to change it. </w:t>
        </w:r>
      </w:ins>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375" w:author="Nick Mariasi" w:date="2017-12-08T15:50:00Z"/>
          <w:rFonts w:ascii="Times New Roman" w:eastAsia="Calibri" w:hAnsi="Times New Roman" w:cs="Times New Roman"/>
          <w:color w:val="auto"/>
          <w:sz w:val="24"/>
          <w:szCs w:val="24"/>
          <w:lang w:val="en-US"/>
          <w:rPrChange w:id="376" w:author="Nick Mariasi" w:date="2017-12-08T15:51:00Z">
            <w:rPr>
              <w:ins w:id="377" w:author="Nick Mariasi" w:date="2017-12-08T15:50:00Z"/>
              <w:rFonts w:ascii="Calibri" w:eastAsia="Calibri" w:hAnsi="Calibri" w:cs="Times New Roman"/>
              <w:color w:val="auto"/>
              <w:lang w:val="en-US"/>
            </w:rPr>
          </w:rPrChange>
        </w:rPr>
      </w:pPr>
      <w:ins w:id="378" w:author="Nick Mariasi" w:date="2017-12-08T15:50:00Z">
        <w:r w:rsidRPr="002D169E">
          <w:rPr>
            <w:rFonts w:ascii="Times New Roman" w:eastAsia="Calibri" w:hAnsi="Times New Roman" w:cs="Times New Roman"/>
            <w:noProof/>
            <w:color w:val="auto"/>
            <w:sz w:val="24"/>
            <w:szCs w:val="24"/>
            <w:lang w:val="en-US"/>
            <w:rPrChange w:id="379" w:author="Nick Mariasi" w:date="2017-12-08T15:51:00Z">
              <w:rPr>
                <w:rFonts w:ascii="Calibri" w:eastAsia="Calibri" w:hAnsi="Calibri" w:cs="Times New Roman"/>
                <w:noProof/>
                <w:color w:val="auto"/>
                <w:sz w:val="24"/>
                <w:szCs w:val="24"/>
                <w:lang w:val="en-US"/>
              </w:rPr>
            </w:rPrChange>
          </w:rPr>
          <mc:AlternateContent>
            <mc:Choice Requires="wps">
              <w:drawing>
                <wp:anchor distT="0" distB="0" distL="114300" distR="114300" simplePos="0" relativeHeight="251676160" behindDoc="0" locked="0" layoutInCell="1" allowOverlap="1" wp14:anchorId="1AB0905C" wp14:editId="7065B88C">
                  <wp:simplePos x="0" y="0"/>
                  <wp:positionH relativeFrom="column">
                    <wp:posOffset>2906395</wp:posOffset>
                  </wp:positionH>
                  <wp:positionV relativeFrom="paragraph">
                    <wp:posOffset>3924300</wp:posOffset>
                  </wp:positionV>
                  <wp:extent cx="3767455" cy="299085"/>
                  <wp:effectExtent l="0" t="0" r="4445" b="5715"/>
                  <wp:wrapSquare wrapText="bothSides"/>
                  <wp:docPr id="18" name="Text Box 13"/>
                  <wp:cNvGraphicFramePr/>
                  <a:graphic xmlns:a="http://schemas.openxmlformats.org/drawingml/2006/main">
                    <a:graphicData uri="http://schemas.microsoft.com/office/word/2010/wordprocessingShape">
                      <wps:wsp>
                        <wps:cNvSpPr txBox="1"/>
                        <wps:spPr>
                          <a:xfrm>
                            <a:off x="0" y="0"/>
                            <a:ext cx="3767455" cy="299085"/>
                          </a:xfrm>
                          <a:prstGeom prst="rect">
                            <a:avLst/>
                          </a:prstGeom>
                          <a:solidFill>
                            <a:prstClr val="white"/>
                          </a:solidFill>
                          <a:ln>
                            <a:noFill/>
                          </a:ln>
                          <a:effectLst/>
                        </wps:spPr>
                        <wps:txbx>
                          <w:txbxContent>
                            <w:p w:rsidR="002D169E" w:rsidRDefault="002D169E" w:rsidP="002D169E">
                              <w:pPr>
                                <w:pStyle w:val="Caption1"/>
                                <w:rPr>
                                  <w:noProof/>
                                </w:rPr>
                              </w:pPr>
                              <w:r>
                                <w:t>Figure 6 Final sentiment scores based on subreddit, the higher the score, the more positive the posts, the lower the score, the more neutral/negative the posts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0905C" id="Text Box 13" o:spid="_x0000_s1030" type="#_x0000_t202" style="position:absolute;margin-left:228.85pt;margin-top:309pt;width:296.65pt;height:23.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" stroked="f">
                  <v:textbox inset="0,0,0,0">
                    <w:txbxContent>
                      <w:p w:rsidR="002D169E" w:rsidRDefault="002D169E" w:rsidP="002D169E">
                        <w:pPr>
                          <w:pStyle w:val="Caption1"/>
                          <w:rPr>
                            <w:noProof/>
                          </w:rPr>
                        </w:pPr>
                        <w:r>
                          <w:t>Figure 6 Final sentiment scores based on subreddit, the higher the score, the more positive the posts, the lower the score, the more neutral/negative the posts</w:t>
                        </w:r>
                      </w:p>
                    </w:txbxContent>
                  </v:textbox>
                  <w10:wrap type="square"/>
                </v:shape>
              </w:pict>
            </mc:Fallback>
          </mc:AlternateContent>
        </w:r>
        <w:r w:rsidRPr="002D169E">
          <w:rPr>
            <w:rFonts w:ascii="Times New Roman" w:eastAsia="Calibri" w:hAnsi="Times New Roman" w:cs="Times New Roman"/>
            <w:noProof/>
            <w:color w:val="auto"/>
            <w:sz w:val="24"/>
            <w:szCs w:val="24"/>
            <w:lang w:val="en-US"/>
            <w:rPrChange w:id="380" w:author="Nick Mariasi" w:date="2017-12-08T15:51:00Z">
              <w:rPr>
                <w:rFonts w:ascii="Calibri" w:eastAsia="Calibri" w:hAnsi="Calibri" w:cs="Times New Roman"/>
                <w:noProof/>
                <w:color w:val="auto"/>
                <w:sz w:val="24"/>
                <w:szCs w:val="24"/>
                <w:lang w:val="en-US"/>
              </w:rPr>
            </w:rPrChange>
          </w:rPr>
          <mc:AlternateContent>
            <mc:Choice Requires="wps">
              <w:drawing>
                <wp:anchor distT="0" distB="0" distL="114300" distR="114300" simplePos="0" relativeHeight="251644416" behindDoc="0" locked="0" layoutInCell="1" allowOverlap="1" wp14:anchorId="1D218AD1" wp14:editId="6B15E8E9">
                  <wp:simplePos x="0" y="0"/>
                  <wp:positionH relativeFrom="column">
                    <wp:posOffset>-749300</wp:posOffset>
                  </wp:positionH>
                  <wp:positionV relativeFrom="paragraph">
                    <wp:posOffset>3992245</wp:posOffset>
                  </wp:positionV>
                  <wp:extent cx="2969260" cy="276225"/>
                  <wp:effectExtent l="0" t="0" r="2540" b="0"/>
                  <wp:wrapSquare wrapText="bothSides"/>
                  <wp:docPr id="20" name="Text Box 11"/>
                  <wp:cNvGraphicFramePr/>
                  <a:graphic xmlns:a="http://schemas.openxmlformats.org/drawingml/2006/main">
                    <a:graphicData uri="http://schemas.microsoft.com/office/word/2010/wordprocessingShape">
                      <wps:wsp>
                        <wps:cNvSpPr txBox="1"/>
                        <wps:spPr>
                          <a:xfrm>
                            <a:off x="0" y="0"/>
                            <a:ext cx="2969260" cy="276225"/>
                          </a:xfrm>
                          <a:prstGeom prst="rect">
                            <a:avLst/>
                          </a:prstGeom>
                          <a:solidFill>
                            <a:prstClr val="white"/>
                          </a:solidFill>
                          <a:ln>
                            <a:noFill/>
                          </a:ln>
                          <a:effectLst/>
                        </wps:spPr>
                        <wps:txbx>
                          <w:txbxContent>
                            <w:p w:rsidR="002D169E" w:rsidRDefault="002D169E" w:rsidP="002D169E">
                              <w:pPr>
                                <w:pStyle w:val="Caption1"/>
                                <w:rPr>
                                  <w:noProof/>
                                  <w:sz w:val="22"/>
                                  <w:szCs w:val="22"/>
                                </w:rPr>
                              </w:pPr>
                              <w:r>
                                <w:t xml:space="preserve">Figure 5 Percentage of neutral scores by </w:t>
                              </w:r>
                              <w:proofErr w:type="spellStart"/>
                              <w:r>
                                <w:t>Textblob</w:t>
                              </w:r>
                              <w:proofErr w:type="spellEnd"/>
                              <w:r>
                                <w:t xml:space="preserve"> by subreddit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D218AD1" id="Text Box 11" o:spid="_x0000_s1031" type="#_x0000_t202" style="position:absolute;margin-left:-59pt;margin-top:314.35pt;width:233.8pt;height:21.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" stroked="f">
                  <v:textbox style="mso-fit-shape-to-text:t" inset="0,0,0,0">
                    <w:txbxContent>
                      <w:p w:rsidR="002D169E" w:rsidRDefault="002D169E" w:rsidP="002D169E">
                        <w:pPr>
                          <w:pStyle w:val="Caption1"/>
                          <w:rPr>
                            <w:noProof/>
                            <w:sz w:val="22"/>
                            <w:szCs w:val="22"/>
                          </w:rPr>
                        </w:pPr>
                        <w:r>
                          <w:t xml:space="preserve">Figure 5 Percentage of neutral scores by </w:t>
                        </w:r>
                        <w:proofErr w:type="spellStart"/>
                        <w:r>
                          <w:t>Textblob</w:t>
                        </w:r>
                        <w:proofErr w:type="spellEnd"/>
                        <w:r>
                          <w:t xml:space="preserve"> by subreddit</w:t>
                        </w:r>
                      </w:p>
                    </w:txbxContent>
                  </v:textbox>
                  <w10:wrap type="square"/>
                </v:shape>
              </w:pict>
            </mc:Fallback>
          </mc:AlternateContent>
        </w:r>
        <w:r w:rsidRPr="002D169E">
          <w:rPr>
            <w:rFonts w:ascii="Times New Roman" w:eastAsia="Calibri" w:hAnsi="Times New Roman" w:cs="Times New Roman"/>
            <w:noProof/>
            <w:color w:val="auto"/>
            <w:sz w:val="24"/>
            <w:szCs w:val="24"/>
            <w:lang w:val="en-US"/>
            <w:rPrChange w:id="381" w:author="Nick Mariasi" w:date="2017-12-08T15:51:00Z">
              <w:rPr>
                <w:rFonts w:ascii="Calibri" w:eastAsia="Calibri" w:hAnsi="Calibri" w:cs="Times New Roman"/>
                <w:noProof/>
                <w:color w:val="auto"/>
                <w:sz w:val="24"/>
                <w:szCs w:val="24"/>
                <w:lang w:val="en-US"/>
              </w:rPr>
            </w:rPrChange>
          </w:rPr>
          <w:drawing>
            <wp:anchor distT="0" distB="0" distL="114300" distR="114300" simplePos="0" relativeHeight="251662848" behindDoc="0" locked="0" layoutInCell="1" allowOverlap="1" wp14:anchorId="10E0DA40" wp14:editId="5BEBA12A">
              <wp:simplePos x="0" y="0"/>
              <wp:positionH relativeFrom="column">
                <wp:posOffset>3004820</wp:posOffset>
              </wp:positionH>
              <wp:positionV relativeFrom="paragraph">
                <wp:posOffset>1560830</wp:posOffset>
              </wp:positionV>
              <wp:extent cx="3767455" cy="2391410"/>
              <wp:effectExtent l="0" t="0" r="4445" b="8890"/>
              <wp:wrapSquare wrapText="bothSides"/>
              <wp:docPr id="1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7455" cy="2391410"/>
                      </a:xfrm>
                      <a:prstGeom prst="rect">
                        <a:avLst/>
                      </a:prstGeom>
                      <a:noFill/>
                    </pic:spPr>
                  </pic:pic>
                </a:graphicData>
              </a:graphic>
              <wp14:sizeRelH relativeFrom="page">
                <wp14:pctWidth>0</wp14:pctWidth>
              </wp14:sizeRelH>
              <wp14:sizeRelV relativeFrom="page">
                <wp14:pctHeight>0</wp14:pctHeight>
              </wp14:sizeRelV>
            </wp:anchor>
          </w:drawing>
        </w:r>
        <w:r w:rsidRPr="002D169E">
          <w:rPr>
            <w:rFonts w:ascii="Times New Roman" w:eastAsia="Calibri" w:hAnsi="Times New Roman" w:cs="Times New Roman"/>
            <w:noProof/>
            <w:color w:val="auto"/>
            <w:sz w:val="24"/>
            <w:szCs w:val="24"/>
            <w:lang w:val="en-US"/>
            <w:rPrChange w:id="382" w:author="Nick Mariasi" w:date="2017-12-08T15:51:00Z">
              <w:rPr>
                <w:rFonts w:ascii="Calibri" w:eastAsia="Calibri" w:hAnsi="Calibri" w:cs="Times New Roman"/>
                <w:noProof/>
                <w:color w:val="auto"/>
                <w:sz w:val="24"/>
                <w:szCs w:val="24"/>
                <w:lang w:val="en-US"/>
              </w:rPr>
            </w:rPrChange>
          </w:rPr>
          <w:drawing>
            <wp:anchor distT="0" distB="0" distL="114300" distR="114300" simplePos="0" relativeHeight="251629056" behindDoc="0" locked="0" layoutInCell="1" allowOverlap="1" wp14:anchorId="2AD724EE" wp14:editId="2156207D">
              <wp:simplePos x="0" y="0"/>
              <wp:positionH relativeFrom="column">
                <wp:posOffset>-752475</wp:posOffset>
              </wp:positionH>
              <wp:positionV relativeFrom="paragraph">
                <wp:posOffset>1621790</wp:posOffset>
              </wp:positionV>
              <wp:extent cx="3602355" cy="2399665"/>
              <wp:effectExtent l="0" t="0" r="0" b="635"/>
              <wp:wrapSquare wrapText="bothSides"/>
              <wp:docPr id="1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2355" cy="2399665"/>
                      </a:xfrm>
                      <a:prstGeom prst="rect">
                        <a:avLst/>
                      </a:prstGeom>
                      <a:noFill/>
                    </pic:spPr>
                  </pic:pic>
                </a:graphicData>
              </a:graphic>
              <wp14:sizeRelH relativeFrom="page">
                <wp14:pctWidth>0</wp14:pctWidth>
              </wp14:sizeRelH>
              <wp14:sizeRelV relativeFrom="page">
                <wp14:pctHeight>0</wp14:pctHeight>
              </wp14:sizeRelV>
            </wp:anchor>
          </w:drawing>
        </w:r>
        <w:r w:rsidRPr="002D169E">
          <w:rPr>
            <w:rFonts w:ascii="Times New Roman" w:eastAsia="Calibri" w:hAnsi="Times New Roman" w:cs="Times New Roman"/>
            <w:color w:val="auto"/>
            <w:sz w:val="24"/>
            <w:szCs w:val="24"/>
            <w:lang w:val="en-US"/>
            <w:rPrChange w:id="383" w:author="Nick Mariasi" w:date="2017-12-08T15:51:00Z">
              <w:rPr>
                <w:rFonts w:ascii="Calibri" w:eastAsia="Calibri" w:hAnsi="Calibri" w:cs="Times New Roman"/>
                <w:color w:val="auto"/>
                <w:lang w:val="en-US"/>
              </w:rPr>
            </w:rPrChange>
          </w:rPr>
          <w:tab/>
          <w:t xml:space="preserve">As for the Soccer subreddit, we sort of expected this result as well, the subreddit doesn’t give off much of an extreme positive/negative vibe which is evident by it’s over 50% neutral posts rating. The Trump subreddit was surprising though, as we added that specifically because we thought that it would be either extremely positive or extremely negative (or bipolar if that makes sense in this context). However, after looking at the results for the posts, it’s </w:t>
        </w:r>
        <w:proofErr w:type="gramStart"/>
        <w:r w:rsidRPr="002D169E">
          <w:rPr>
            <w:rFonts w:ascii="Times New Roman" w:eastAsia="Calibri" w:hAnsi="Times New Roman" w:cs="Times New Roman"/>
            <w:color w:val="auto"/>
            <w:sz w:val="24"/>
            <w:szCs w:val="24"/>
            <w:lang w:val="en-US"/>
            <w:rPrChange w:id="384" w:author="Nick Mariasi" w:date="2017-12-08T15:51:00Z">
              <w:rPr>
                <w:rFonts w:ascii="Calibri" w:eastAsia="Calibri" w:hAnsi="Calibri" w:cs="Times New Roman"/>
                <w:color w:val="auto"/>
                <w:lang w:val="en-US"/>
              </w:rPr>
            </w:rPrChange>
          </w:rPr>
          <w:t>fairly clear</w:t>
        </w:r>
        <w:proofErr w:type="gramEnd"/>
        <w:r w:rsidRPr="002D169E">
          <w:rPr>
            <w:rFonts w:ascii="Times New Roman" w:eastAsia="Calibri" w:hAnsi="Times New Roman" w:cs="Times New Roman"/>
            <w:color w:val="auto"/>
            <w:sz w:val="24"/>
            <w:szCs w:val="24"/>
            <w:lang w:val="en-US"/>
            <w:rPrChange w:id="385" w:author="Nick Mariasi" w:date="2017-12-08T15:51:00Z">
              <w:rPr>
                <w:rFonts w:ascii="Calibri" w:eastAsia="Calibri" w:hAnsi="Calibri" w:cs="Times New Roman"/>
                <w:color w:val="auto"/>
                <w:lang w:val="en-US"/>
              </w:rPr>
            </w:rPrChange>
          </w:rPr>
          <w:t xml:space="preserve"> now as to why there were a lot of neutral results, and that’s because most of the subreddit simply reports news related to Trump like meetings he’s making. Of course, there’s some reports of stuff like bombings which are picked up as negative, but we feel a different, more extreme subreddit would have been better for choosing. </w:t>
        </w:r>
      </w:ins>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386" w:author="Nick Mariasi" w:date="2017-12-08T15:50:00Z"/>
          <w:rFonts w:ascii="Times New Roman" w:eastAsia="Calibri" w:hAnsi="Times New Roman" w:cs="Times New Roman"/>
          <w:color w:val="auto"/>
          <w:sz w:val="24"/>
          <w:szCs w:val="24"/>
          <w:lang w:val="en-US"/>
          <w:rPrChange w:id="387" w:author="Nick Mariasi" w:date="2017-12-08T15:51:00Z">
            <w:rPr>
              <w:ins w:id="388" w:author="Nick Mariasi" w:date="2017-12-08T15:50:00Z"/>
              <w:rFonts w:ascii="Calibri" w:eastAsia="Calibri" w:hAnsi="Calibri" w:cs="Times New Roman"/>
              <w:color w:val="auto"/>
              <w:lang w:val="en-US"/>
            </w:rPr>
          </w:rPrChange>
        </w:rPr>
      </w:pPr>
      <w:ins w:id="389" w:author="Nick Mariasi" w:date="2017-12-08T15:50:00Z">
        <w:r w:rsidRPr="002D169E">
          <w:rPr>
            <w:rFonts w:ascii="Times New Roman" w:eastAsia="Calibri" w:hAnsi="Times New Roman" w:cs="Times New Roman"/>
            <w:color w:val="auto"/>
            <w:sz w:val="24"/>
            <w:szCs w:val="24"/>
            <w:lang w:val="en-US"/>
            <w:rPrChange w:id="390" w:author="Nick Mariasi" w:date="2017-12-08T15:51:00Z">
              <w:rPr>
                <w:rFonts w:ascii="Calibri" w:eastAsia="Calibri" w:hAnsi="Calibri" w:cs="Times New Roman"/>
                <w:color w:val="auto"/>
                <w:lang w:val="en-US"/>
              </w:rPr>
            </w:rPrChange>
          </w:rPr>
          <w:lastRenderedPageBreak/>
          <w:tab/>
          <w:t xml:space="preserve">Overall, 46.57% of all posts, or 326 out of the 700 posts we analyzed were picked up as being neutral. Of this, 60% of the neutral posts originated from the bottom 5 subreddits while 40% of the neutral posts originated from the top 5 subreddits as seen in fig. 3. These results imply that the top 5 subreddits contain more polarizing titles that can be classified as either positive or negative. This </w:t>
        </w:r>
        <w:proofErr w:type="gramStart"/>
        <w:r w:rsidRPr="002D169E">
          <w:rPr>
            <w:rFonts w:ascii="Times New Roman" w:eastAsia="Calibri" w:hAnsi="Times New Roman" w:cs="Times New Roman"/>
            <w:color w:val="auto"/>
            <w:sz w:val="24"/>
            <w:szCs w:val="24"/>
            <w:lang w:val="en-US"/>
            <w:rPrChange w:id="391" w:author="Nick Mariasi" w:date="2017-12-08T15:51:00Z">
              <w:rPr>
                <w:rFonts w:ascii="Calibri" w:eastAsia="Calibri" w:hAnsi="Calibri" w:cs="Times New Roman"/>
                <w:color w:val="auto"/>
                <w:lang w:val="en-US"/>
              </w:rPr>
            </w:rPrChange>
          </w:rPr>
          <w:t>in all likelihood</w:t>
        </w:r>
        <w:proofErr w:type="gramEnd"/>
        <w:r w:rsidRPr="002D169E">
          <w:rPr>
            <w:rFonts w:ascii="Times New Roman" w:eastAsia="Calibri" w:hAnsi="Times New Roman" w:cs="Times New Roman"/>
            <w:color w:val="auto"/>
            <w:sz w:val="24"/>
            <w:szCs w:val="24"/>
            <w:lang w:val="en-US"/>
            <w:rPrChange w:id="392" w:author="Nick Mariasi" w:date="2017-12-08T15:51:00Z">
              <w:rPr>
                <w:rFonts w:ascii="Calibri" w:eastAsia="Calibri" w:hAnsi="Calibri" w:cs="Times New Roman"/>
                <w:color w:val="auto"/>
                <w:lang w:val="en-US"/>
              </w:rPr>
            </w:rPrChange>
          </w:rPr>
          <w:t xml:space="preserve"> means that the top 5 subreddits contain more posts that users would interact with which probably explains why they are in the top 5 subreddits overall. </w:t>
        </w:r>
      </w:ins>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393" w:author="Nick Mariasi" w:date="2017-12-08T15:50:00Z"/>
          <w:rFonts w:ascii="Times New Roman" w:eastAsia="Calibri" w:hAnsi="Times New Roman" w:cs="Times New Roman"/>
          <w:color w:val="auto"/>
          <w:sz w:val="24"/>
          <w:szCs w:val="24"/>
          <w:lang w:val="en-US"/>
          <w:rPrChange w:id="394" w:author="Nick Mariasi" w:date="2017-12-08T15:51:00Z">
            <w:rPr>
              <w:ins w:id="395"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396" w:author="Nick Mariasi" w:date="2017-12-08T15:50:00Z"/>
          <w:rFonts w:ascii="Times New Roman" w:eastAsia="Calibri" w:hAnsi="Times New Roman" w:cs="Times New Roman"/>
          <w:color w:val="auto"/>
          <w:sz w:val="24"/>
          <w:szCs w:val="24"/>
          <w:lang w:val="en-US"/>
          <w:rPrChange w:id="397" w:author="Nick Mariasi" w:date="2017-12-08T15:51:00Z">
            <w:rPr>
              <w:ins w:id="398" w:author="Nick Mariasi" w:date="2017-12-08T15:50:00Z"/>
              <w:rFonts w:ascii="Calibri" w:eastAsia="Calibri" w:hAnsi="Calibri" w:cs="Times New Roman"/>
              <w:color w:val="auto"/>
              <w:lang w:val="en-US"/>
            </w:rPr>
          </w:rPrChange>
        </w:rPr>
      </w:pPr>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399" w:author="Nick Mariasi" w:date="2017-12-08T15:50:00Z"/>
          <w:rFonts w:ascii="Times New Roman" w:eastAsia="Calibri" w:hAnsi="Times New Roman" w:cs="Times New Roman"/>
          <w:color w:val="auto"/>
          <w:sz w:val="24"/>
          <w:szCs w:val="24"/>
          <w:lang w:val="en-US"/>
          <w:rPrChange w:id="400" w:author="Nick Mariasi" w:date="2017-12-08T15:51:00Z">
            <w:rPr>
              <w:ins w:id="401" w:author="Nick Mariasi" w:date="2017-12-08T15:50:00Z"/>
              <w:rFonts w:ascii="Calibri" w:eastAsia="Calibri" w:hAnsi="Calibri" w:cs="Times New Roman"/>
              <w:color w:val="auto"/>
              <w:lang w:val="en-US"/>
            </w:rPr>
          </w:rPrChange>
        </w:rPr>
      </w:pPr>
      <w:ins w:id="402" w:author="Nick Mariasi" w:date="2017-12-08T15:50:00Z">
        <w:r w:rsidRPr="002D169E">
          <w:rPr>
            <w:rFonts w:ascii="Times New Roman" w:eastAsia="Calibri" w:hAnsi="Times New Roman" w:cs="Times New Roman"/>
            <w:color w:val="auto"/>
            <w:sz w:val="24"/>
            <w:szCs w:val="24"/>
            <w:lang w:val="en-US"/>
            <w:rPrChange w:id="403" w:author="Nick Mariasi" w:date="2017-12-08T15:51:00Z">
              <w:rPr>
                <w:rFonts w:ascii="Calibri" w:eastAsia="Calibri" w:hAnsi="Calibri" w:cs="Times New Roman"/>
                <w:color w:val="auto"/>
                <w:lang w:val="en-US"/>
              </w:rPr>
            </w:rPrChange>
          </w:rPr>
          <w:tab/>
          <w:t xml:space="preserve">Moving to the results that mean the most, you can see that in fig. 6, the only subreddit to dip into the negative value is ironically the r/funny subreddit. This is a result that we did not expect at all and thought that quite the opposite would occur. However, after looking at the data, it’s clear as to why this has happened. Most of the posts on the funny subreddit are sarcastic in their nature, which makes them funny. Now while humor is subjective, we’ve found that most of the humor on Reddit (at least in this week) are posts that are sarcastic in a negative tone. For example, figure 7 displays 3 posts that are seemingly negative in the context of the computer, but when clicked on, link to a picture that most would deem funny and positive. </w:t>
        </w:r>
      </w:ins>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ind w:firstLine="720"/>
        <w:rPr>
          <w:ins w:id="404" w:author="Nick Mariasi" w:date="2017-12-08T15:50:00Z"/>
          <w:rFonts w:ascii="Times New Roman" w:eastAsia="Calibri" w:hAnsi="Times New Roman" w:cs="Times New Roman"/>
          <w:color w:val="auto"/>
          <w:sz w:val="24"/>
          <w:szCs w:val="24"/>
          <w:lang w:val="en-US"/>
          <w:rPrChange w:id="405" w:author="Nick Mariasi" w:date="2017-12-08T15:51:00Z">
            <w:rPr>
              <w:ins w:id="406" w:author="Nick Mariasi" w:date="2017-12-08T15:50:00Z"/>
              <w:rFonts w:ascii="Calibri" w:eastAsia="Calibri" w:hAnsi="Calibri" w:cs="Times New Roman"/>
              <w:color w:val="auto"/>
              <w:lang w:val="en-US"/>
            </w:rPr>
          </w:rPrChange>
        </w:rPr>
      </w:pPr>
      <w:ins w:id="407" w:author="Nick Mariasi" w:date="2017-12-08T15:50:00Z">
        <w:r w:rsidRPr="002D169E">
          <w:rPr>
            <w:rFonts w:ascii="Times New Roman" w:eastAsia="Calibri" w:hAnsi="Times New Roman" w:cs="Times New Roman"/>
            <w:noProof/>
            <w:color w:val="auto"/>
            <w:sz w:val="24"/>
            <w:szCs w:val="24"/>
            <w:lang w:val="en-US"/>
            <w:rPrChange w:id="408" w:author="Nick Mariasi" w:date="2017-12-08T15:51:00Z">
              <w:rPr>
                <w:rFonts w:ascii="Calibri" w:eastAsia="Calibri" w:hAnsi="Calibri" w:cs="Times New Roman"/>
                <w:noProof/>
                <w:color w:val="auto"/>
                <w:sz w:val="24"/>
                <w:szCs w:val="24"/>
                <w:lang w:val="en-US"/>
              </w:rPr>
            </w:rPrChange>
          </w:rPr>
          <mc:AlternateContent>
            <mc:Choice Requires="wps">
              <w:drawing>
                <wp:anchor distT="0" distB="0" distL="114300" distR="114300" simplePos="0" relativeHeight="251746816" behindDoc="0" locked="0" layoutInCell="1" allowOverlap="1" wp14:anchorId="5D224481" wp14:editId="1C13C948">
                  <wp:simplePos x="0" y="0"/>
                  <wp:positionH relativeFrom="column">
                    <wp:posOffset>-231140</wp:posOffset>
                  </wp:positionH>
                  <wp:positionV relativeFrom="paragraph">
                    <wp:posOffset>2734310</wp:posOffset>
                  </wp:positionV>
                  <wp:extent cx="4226560" cy="302260"/>
                  <wp:effectExtent l="0" t="0" r="2540" b="2540"/>
                  <wp:wrapSquare wrapText="bothSides"/>
                  <wp:docPr id="15" name="Text Box 17"/>
                  <wp:cNvGraphicFramePr/>
                  <a:graphic xmlns:a="http://schemas.openxmlformats.org/drawingml/2006/main">
                    <a:graphicData uri="http://schemas.microsoft.com/office/word/2010/wordprocessingShape">
                      <wps:wsp>
                        <wps:cNvSpPr txBox="1"/>
                        <wps:spPr>
                          <a:xfrm>
                            <a:off x="0" y="0"/>
                            <a:ext cx="4226560" cy="302260"/>
                          </a:xfrm>
                          <a:prstGeom prst="rect">
                            <a:avLst/>
                          </a:prstGeom>
                          <a:solidFill>
                            <a:prstClr val="white"/>
                          </a:solidFill>
                          <a:ln>
                            <a:noFill/>
                          </a:ln>
                          <a:effectLst/>
                        </wps:spPr>
                        <wps:txbx>
                          <w:txbxContent>
                            <w:p w:rsidR="002D169E" w:rsidRDefault="002D169E" w:rsidP="002D169E">
                              <w:pPr>
                                <w:pStyle w:val="Caption1"/>
                                <w:rPr>
                                  <w:noProof/>
                                  <w:sz w:val="22"/>
                                  <w:szCs w:val="22"/>
                                </w:rPr>
                              </w:pPr>
                              <w:r>
                                <w:t>Figure 7 Posts marked negative although the actual content is supposed to be funny/positive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224481" id="Text Box 17" o:spid="_x0000_s1032" type="#_x0000_t202" style="position:absolute;left:0;text-align:left;margin-left:-18.2pt;margin-top:215.3pt;width:332.8pt;height:23.8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" stroked="f">
                  <v:textbox inset="0,0,0,0">
                    <w:txbxContent>
                      <w:p w:rsidR="002D169E" w:rsidRDefault="002D169E" w:rsidP="002D169E">
                        <w:pPr>
                          <w:pStyle w:val="Caption1"/>
                          <w:rPr>
                            <w:noProof/>
                            <w:sz w:val="22"/>
                            <w:szCs w:val="22"/>
                          </w:rPr>
                        </w:pPr>
                        <w:r>
                          <w:t>Figure 7 Posts marked negative although the actual content is supposed to be funny/positive</w:t>
                        </w:r>
                      </w:p>
                    </w:txbxContent>
                  </v:textbox>
                  <w10:wrap type="square"/>
                </v:shape>
              </w:pict>
            </mc:Fallback>
          </mc:AlternateContent>
        </w:r>
        <w:r w:rsidRPr="002D169E">
          <w:rPr>
            <w:rFonts w:ascii="Times New Roman" w:eastAsia="Calibri" w:hAnsi="Times New Roman" w:cs="Times New Roman"/>
            <w:noProof/>
            <w:color w:val="auto"/>
            <w:sz w:val="24"/>
            <w:szCs w:val="24"/>
            <w:lang w:val="en-US"/>
            <w:rPrChange w:id="409" w:author="Nick Mariasi" w:date="2017-12-08T15:51:00Z">
              <w:rPr>
                <w:rFonts w:ascii="Calibri" w:eastAsia="Calibri" w:hAnsi="Calibri" w:cs="Times New Roman"/>
                <w:noProof/>
                <w:color w:val="auto"/>
                <w:sz w:val="24"/>
                <w:szCs w:val="24"/>
                <w:lang w:val="en-US"/>
              </w:rPr>
            </w:rPrChange>
          </w:rPr>
          <w:drawing>
            <wp:anchor distT="0" distB="0" distL="114300" distR="114300" simplePos="0" relativeHeight="251727360" behindDoc="0" locked="0" layoutInCell="1" allowOverlap="1" wp14:anchorId="187A279E" wp14:editId="3D712C80">
              <wp:simplePos x="0" y="0"/>
              <wp:positionH relativeFrom="column">
                <wp:posOffset>-199390</wp:posOffset>
              </wp:positionH>
              <wp:positionV relativeFrom="paragraph">
                <wp:posOffset>2430145</wp:posOffset>
              </wp:positionV>
              <wp:extent cx="4226560" cy="327660"/>
              <wp:effectExtent l="0" t="0" r="2540" b="0"/>
              <wp:wrapSquare wrapText="bothSides"/>
              <wp:docPr id="1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6560" cy="327660"/>
                      </a:xfrm>
                      <a:prstGeom prst="rect">
                        <a:avLst/>
                      </a:prstGeom>
                      <a:noFill/>
                    </pic:spPr>
                  </pic:pic>
                </a:graphicData>
              </a:graphic>
              <wp14:sizeRelH relativeFrom="page">
                <wp14:pctWidth>0</wp14:pctWidth>
              </wp14:sizeRelH>
              <wp14:sizeRelV relativeFrom="page">
                <wp14:pctHeight>0</wp14:pctHeight>
              </wp14:sizeRelV>
            </wp:anchor>
          </w:drawing>
        </w:r>
        <w:r w:rsidRPr="002D169E">
          <w:rPr>
            <w:rFonts w:ascii="Times New Roman" w:eastAsia="Calibri" w:hAnsi="Times New Roman" w:cs="Times New Roman"/>
            <w:noProof/>
            <w:color w:val="auto"/>
            <w:sz w:val="24"/>
            <w:szCs w:val="24"/>
            <w:lang w:val="en-US"/>
            <w:rPrChange w:id="410" w:author="Nick Mariasi" w:date="2017-12-08T15:51:00Z">
              <w:rPr>
                <w:rFonts w:ascii="Calibri" w:eastAsia="Calibri" w:hAnsi="Calibri" w:cs="Times New Roman"/>
                <w:noProof/>
                <w:color w:val="auto"/>
                <w:sz w:val="24"/>
                <w:szCs w:val="24"/>
                <w:lang w:val="en-US"/>
              </w:rPr>
            </w:rPrChange>
          </w:rPr>
          <w:drawing>
            <wp:anchor distT="0" distB="0" distL="114300" distR="114300" simplePos="0" relativeHeight="251709952" behindDoc="0" locked="0" layoutInCell="1" allowOverlap="1" wp14:anchorId="243821EC" wp14:editId="4D561311">
              <wp:simplePos x="0" y="0"/>
              <wp:positionH relativeFrom="column">
                <wp:posOffset>-215900</wp:posOffset>
              </wp:positionH>
              <wp:positionV relativeFrom="paragraph">
                <wp:posOffset>1838325</wp:posOffset>
              </wp:positionV>
              <wp:extent cx="4276090" cy="669290"/>
              <wp:effectExtent l="0" t="0" r="0" b="0"/>
              <wp:wrapSquare wrapText="bothSides"/>
              <wp:docPr id="1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6090" cy="669290"/>
                      </a:xfrm>
                      <a:prstGeom prst="rect">
                        <a:avLst/>
                      </a:prstGeom>
                      <a:noFill/>
                    </pic:spPr>
                  </pic:pic>
                </a:graphicData>
              </a:graphic>
              <wp14:sizeRelH relativeFrom="page">
                <wp14:pctWidth>0</wp14:pctWidth>
              </wp14:sizeRelH>
              <wp14:sizeRelV relativeFrom="page">
                <wp14:pctHeight>0</wp14:pctHeight>
              </wp14:sizeRelV>
            </wp:anchor>
          </w:drawing>
        </w:r>
        <w:r w:rsidRPr="002D169E">
          <w:rPr>
            <w:rFonts w:ascii="Times New Roman" w:eastAsia="Calibri" w:hAnsi="Times New Roman" w:cs="Times New Roman"/>
            <w:noProof/>
            <w:color w:val="auto"/>
            <w:sz w:val="24"/>
            <w:szCs w:val="24"/>
            <w:lang w:val="en-US"/>
            <w:rPrChange w:id="411" w:author="Nick Mariasi" w:date="2017-12-08T15:51:00Z">
              <w:rPr>
                <w:rFonts w:ascii="Calibri" w:eastAsia="Calibri" w:hAnsi="Calibri" w:cs="Times New Roman"/>
                <w:noProof/>
                <w:color w:val="auto"/>
                <w:sz w:val="24"/>
                <w:szCs w:val="24"/>
                <w:lang w:val="en-US"/>
              </w:rPr>
            </w:rPrChange>
          </w:rPr>
          <w:drawing>
            <wp:anchor distT="0" distB="0" distL="114300" distR="114300" simplePos="0" relativeHeight="251752960" behindDoc="0" locked="0" layoutInCell="1" allowOverlap="1" wp14:anchorId="029EE15B" wp14:editId="7FF4B27C">
              <wp:simplePos x="0" y="0"/>
              <wp:positionH relativeFrom="column">
                <wp:posOffset>4277995</wp:posOffset>
              </wp:positionH>
              <wp:positionV relativeFrom="paragraph">
                <wp:posOffset>1496060</wp:posOffset>
              </wp:positionV>
              <wp:extent cx="2059305" cy="3428365"/>
              <wp:effectExtent l="0" t="0" r="0" b="635"/>
              <wp:wrapSquare wrapText="bothSides"/>
              <wp:docPr id="1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9305" cy="3428365"/>
                      </a:xfrm>
                      <a:prstGeom prst="rect">
                        <a:avLst/>
                      </a:prstGeom>
                      <a:noFill/>
                    </pic:spPr>
                  </pic:pic>
                </a:graphicData>
              </a:graphic>
              <wp14:sizeRelH relativeFrom="page">
                <wp14:pctWidth>0</wp14:pctWidth>
              </wp14:sizeRelH>
              <wp14:sizeRelV relativeFrom="page">
                <wp14:pctHeight>0</wp14:pctHeight>
              </wp14:sizeRelV>
            </wp:anchor>
          </w:drawing>
        </w:r>
        <w:r w:rsidRPr="002D169E">
          <w:rPr>
            <w:rFonts w:ascii="Times New Roman" w:eastAsia="Calibri" w:hAnsi="Times New Roman" w:cs="Times New Roman"/>
            <w:color w:val="auto"/>
            <w:sz w:val="24"/>
            <w:szCs w:val="24"/>
            <w:lang w:val="en-US"/>
            <w:rPrChange w:id="412" w:author="Nick Mariasi" w:date="2017-12-08T15:51:00Z">
              <w:rPr>
                <w:rFonts w:ascii="Calibri" w:eastAsia="Calibri" w:hAnsi="Calibri" w:cs="Times New Roman"/>
                <w:color w:val="auto"/>
                <w:lang w:val="en-US"/>
              </w:rPr>
            </w:rPrChange>
          </w:rPr>
          <w:t xml:space="preserve">Other than that, looking at the graph it’s evident that both the top 5 and bottom 5 share a subreddit (world news and out of the loop) that has a low positivity rating and high neutral post count. Also, it’s evident that the posts on the bottom 5 of the top 100 subreddits are more positive than that of the top 5. Some might make light of the number of neutral posts in the bottom 5 subreddits being higher which might inflate positive ratings. However, with only a 10% difference, even accounting for that would not make that much of a difference and the bottom 5 subreddits would still yield a higher positivity rating. Overall though, it’s obvious that the majority of subreddits in this list are overwhelmingly positive in their posts and some are left </w:t>
        </w:r>
        <w:proofErr w:type="gramStart"/>
        <w:r w:rsidRPr="002D169E">
          <w:rPr>
            <w:rFonts w:ascii="Times New Roman" w:eastAsia="Calibri" w:hAnsi="Times New Roman" w:cs="Times New Roman"/>
            <w:color w:val="auto"/>
            <w:sz w:val="24"/>
            <w:szCs w:val="24"/>
            <w:lang w:val="en-US"/>
            <w:rPrChange w:id="413" w:author="Nick Mariasi" w:date="2017-12-08T15:51:00Z">
              <w:rPr>
                <w:rFonts w:ascii="Calibri" w:eastAsia="Calibri" w:hAnsi="Calibri" w:cs="Times New Roman"/>
                <w:color w:val="auto"/>
                <w:lang w:val="en-US"/>
              </w:rPr>
            </w:rPrChange>
          </w:rPr>
          <w:t>fairly neutral</w:t>
        </w:r>
        <w:proofErr w:type="gramEnd"/>
        <w:r w:rsidRPr="002D169E">
          <w:rPr>
            <w:rFonts w:ascii="Times New Roman" w:eastAsia="Calibri" w:hAnsi="Times New Roman" w:cs="Times New Roman"/>
            <w:color w:val="auto"/>
            <w:sz w:val="24"/>
            <w:szCs w:val="24"/>
            <w:lang w:val="en-US"/>
            <w:rPrChange w:id="414" w:author="Nick Mariasi" w:date="2017-12-08T15:51:00Z">
              <w:rPr>
                <w:rFonts w:ascii="Calibri" w:eastAsia="Calibri" w:hAnsi="Calibri" w:cs="Times New Roman"/>
                <w:color w:val="auto"/>
                <w:lang w:val="en-US"/>
              </w:rPr>
            </w:rPrChange>
          </w:rPr>
          <w:t xml:space="preserve"> as we’ve found that that’s just the nature of </w:t>
        </w:r>
      </w:ins>
      <w:ins w:id="415" w:author="Nick Mariasi" w:date="2017-12-08T15:52:00Z">
        <w:r w:rsidRPr="002D169E">
          <w:rPr>
            <w:rFonts w:ascii="Times New Roman" w:eastAsia="Calibri" w:hAnsi="Times New Roman" w:cs="Times New Roman"/>
            <w:color w:val="auto"/>
            <w:sz w:val="24"/>
            <w:szCs w:val="24"/>
            <w:lang w:val="en-US"/>
            <w:rPrChange w:id="416" w:author="Nick Mariasi" w:date="2017-12-08T15:51:00Z">
              <w:rPr>
                <w:rFonts w:ascii="Times New Roman" w:eastAsia="Calibri" w:hAnsi="Times New Roman" w:cs="Times New Roman"/>
                <w:color w:val="auto"/>
                <w:sz w:val="24"/>
                <w:szCs w:val="24"/>
                <w:lang w:val="en-US"/>
              </w:rPr>
            </w:rPrChange>
          </w:rPr>
          <w:t>their</w:t>
        </w:r>
        <w:r>
          <w:rPr>
            <w:rFonts w:ascii="Times New Roman" w:eastAsia="Calibri" w:hAnsi="Times New Roman" w:cs="Times New Roman"/>
            <w:color w:val="auto"/>
            <w:sz w:val="24"/>
            <w:szCs w:val="24"/>
            <w:lang w:val="en-US"/>
          </w:rPr>
          <w:t xml:space="preserve"> subreddit</w:t>
        </w:r>
      </w:ins>
      <w:ins w:id="417" w:author="Nick Mariasi" w:date="2017-12-08T15:50:00Z">
        <w:r w:rsidRPr="002D169E">
          <w:rPr>
            <w:rFonts w:ascii="Times New Roman" w:eastAsia="Calibri" w:hAnsi="Times New Roman" w:cs="Times New Roman"/>
            <w:color w:val="auto"/>
            <w:sz w:val="24"/>
            <w:szCs w:val="24"/>
            <w:lang w:val="en-US"/>
            <w:rPrChange w:id="418" w:author="Nick Mariasi" w:date="2017-12-08T15:51:00Z">
              <w:rPr>
                <w:rFonts w:ascii="Calibri" w:eastAsia="Calibri" w:hAnsi="Calibri" w:cs="Times New Roman"/>
                <w:color w:val="auto"/>
                <w:lang w:val="en-US"/>
              </w:rPr>
            </w:rPrChange>
          </w:rPr>
          <w:t>.</w:t>
        </w:r>
      </w:ins>
    </w:p>
    <w:p w:rsidR="002D169E" w:rsidRPr="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rPr>
          <w:ins w:id="419" w:author="Nick Mariasi" w:date="2017-12-08T15:50:00Z"/>
          <w:rFonts w:ascii="Times New Roman" w:eastAsia="Calibri" w:hAnsi="Times New Roman" w:cs="Times New Roman"/>
          <w:color w:val="auto"/>
          <w:sz w:val="24"/>
          <w:szCs w:val="24"/>
          <w:lang w:val="en-US"/>
          <w:rPrChange w:id="420" w:author="Nick Mariasi" w:date="2017-12-08T15:51:00Z">
            <w:rPr>
              <w:ins w:id="421" w:author="Nick Mariasi" w:date="2017-12-08T15:50:00Z"/>
              <w:rFonts w:ascii="Calibri" w:eastAsia="Calibri" w:hAnsi="Calibri" w:cs="Times New Roman"/>
              <w:color w:val="auto"/>
              <w:lang w:val="en-US"/>
            </w:rPr>
          </w:rPrChange>
        </w:rPr>
        <w:pPrChange w:id="422" w:author="Nick Mariasi" w:date="2017-12-08T15:52:00Z">
          <w:pPr>
            <w:pBdr>
              <w:top w:val="none" w:sz="0" w:space="0" w:color="auto"/>
              <w:left w:val="none" w:sz="0" w:space="0" w:color="auto"/>
              <w:bottom w:val="none" w:sz="0" w:space="0" w:color="auto"/>
              <w:right w:val="none" w:sz="0" w:space="0" w:color="auto"/>
              <w:between w:val="none" w:sz="0" w:space="0" w:color="auto"/>
            </w:pBdr>
            <w:spacing w:line="240" w:lineRule="auto"/>
            <w:ind w:firstLine="720"/>
          </w:pPr>
        </w:pPrChange>
      </w:pPr>
    </w:p>
    <w:p w:rsidR="004D4AF5" w:rsidRPr="002D169E" w:rsidDel="002D169E" w:rsidRDefault="002D169E" w:rsidP="002D169E">
      <w:pPr>
        <w:pBdr>
          <w:top w:val="none" w:sz="0" w:space="0" w:color="auto"/>
          <w:left w:val="none" w:sz="0" w:space="0" w:color="auto"/>
          <w:bottom w:val="none" w:sz="0" w:space="0" w:color="auto"/>
          <w:right w:val="none" w:sz="0" w:space="0" w:color="auto"/>
          <w:between w:val="none" w:sz="0" w:space="0" w:color="auto"/>
        </w:pBdr>
        <w:spacing w:line="240" w:lineRule="auto"/>
        <w:ind w:firstLine="720"/>
        <w:rPr>
          <w:del w:id="423" w:author="Nick Mariasi" w:date="2017-12-08T15:50:00Z"/>
          <w:rFonts w:ascii="Times New Roman" w:eastAsia="Calibri" w:hAnsi="Times New Roman" w:cs="Times New Roman"/>
          <w:color w:val="auto"/>
          <w:sz w:val="24"/>
          <w:szCs w:val="24"/>
          <w:lang w:val="en-US"/>
          <w:rPrChange w:id="424" w:author="Nick Mariasi" w:date="2017-12-08T15:55:00Z">
            <w:rPr>
              <w:del w:id="425" w:author="Nick Mariasi" w:date="2017-12-08T15:50:00Z"/>
              <w:rFonts w:ascii="Times New Roman" w:eastAsia="Times New Roman" w:hAnsi="Times New Roman" w:cs="Times New Roman"/>
              <w:b/>
              <w:sz w:val="24"/>
              <w:szCs w:val="24"/>
            </w:rPr>
          </w:rPrChange>
        </w:rPr>
        <w:pPrChange w:id="426" w:author="Nick Mariasi" w:date="2017-12-08T15:55:00Z">
          <w:pPr/>
        </w:pPrChange>
      </w:pPr>
      <w:ins w:id="427" w:author="Nick Mariasi" w:date="2017-12-08T15:50:00Z">
        <w:r w:rsidRPr="002D169E">
          <w:rPr>
            <w:rFonts w:ascii="Times New Roman" w:eastAsia="Calibri" w:hAnsi="Times New Roman" w:cs="Times New Roman"/>
            <w:noProof/>
            <w:color w:val="auto"/>
            <w:sz w:val="24"/>
            <w:szCs w:val="24"/>
            <w:lang w:val="en-US"/>
            <w:rPrChange w:id="428" w:author="Nick Mariasi" w:date="2017-12-08T15:51:00Z">
              <w:rPr>
                <w:rFonts w:ascii="Calibri" w:eastAsia="Calibri" w:hAnsi="Calibri" w:cs="Times New Roman"/>
                <w:noProof/>
                <w:color w:val="auto"/>
                <w:sz w:val="24"/>
                <w:szCs w:val="24"/>
                <w:lang w:val="en-US"/>
              </w:rPr>
            </w:rPrChange>
          </w:rPr>
          <mc:AlternateContent>
            <mc:Choice Requires="wps">
              <w:drawing>
                <wp:anchor distT="0" distB="0" distL="114300" distR="114300" simplePos="0" relativeHeight="251759104" behindDoc="0" locked="0" layoutInCell="1" allowOverlap="1" wp14:anchorId="214E8A74" wp14:editId="5DDACB32">
                  <wp:simplePos x="0" y="0"/>
                  <wp:positionH relativeFrom="column">
                    <wp:posOffset>4281805</wp:posOffset>
                  </wp:positionH>
                  <wp:positionV relativeFrom="paragraph">
                    <wp:posOffset>1763395</wp:posOffset>
                  </wp:positionV>
                  <wp:extent cx="1473200" cy="574675"/>
                  <wp:effectExtent l="0" t="0" r="0" b="6985"/>
                  <wp:wrapSquare wrapText="bothSides"/>
                  <wp:docPr id="16" name="Text Box 19"/>
                  <wp:cNvGraphicFramePr/>
                  <a:graphic xmlns:a="http://schemas.openxmlformats.org/drawingml/2006/main">
                    <a:graphicData uri="http://schemas.microsoft.com/office/word/2010/wordprocessingShape">
                      <wps:wsp>
                        <wps:cNvSpPr txBox="1"/>
                        <wps:spPr>
                          <a:xfrm>
                            <a:off x="0" y="0"/>
                            <a:ext cx="1473200" cy="574675"/>
                          </a:xfrm>
                          <a:prstGeom prst="rect">
                            <a:avLst/>
                          </a:prstGeom>
                          <a:solidFill>
                            <a:prstClr val="white"/>
                          </a:solidFill>
                          <a:ln>
                            <a:noFill/>
                          </a:ln>
                          <a:effectLst/>
                        </wps:spPr>
                        <wps:txbx>
                          <w:txbxContent>
                            <w:p w:rsidR="002D169E" w:rsidRDefault="002D169E" w:rsidP="002D169E">
                              <w:pPr>
                                <w:pStyle w:val="Caption1"/>
                                <w:rPr>
                                  <w:noProof/>
                                  <w:sz w:val="22"/>
                                  <w:szCs w:val="22"/>
                                </w:rPr>
                              </w:pPr>
                              <w:r>
                                <w:t>Figure 8 Frequency of certain words used in titles throughout the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14E8A74" id="Text Box 19" o:spid="_x0000_s1033" type="#_x0000_t202" style="position:absolute;left:0;text-align:left;margin-left:337.15pt;margin-top:138.85pt;width:116pt;height:45.2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" stroked="f">
                  <v:textbox style="mso-fit-shape-to-text:t" inset="0,0,0,0">
                    <w:txbxContent>
                      <w:p w:rsidR="002D169E" w:rsidRDefault="002D169E" w:rsidP="002D169E">
                        <w:pPr>
                          <w:pStyle w:val="Caption1"/>
                          <w:rPr>
                            <w:noProof/>
                            <w:sz w:val="22"/>
                            <w:szCs w:val="22"/>
                          </w:rPr>
                        </w:pPr>
                        <w:r>
                          <w:t>Figure 8 Frequency of certain words used in titles throughout the study</w:t>
                        </w:r>
                      </w:p>
                    </w:txbxContent>
                  </v:textbox>
                  <w10:wrap type="square"/>
                </v:shape>
              </w:pict>
            </mc:Fallback>
          </mc:AlternateContent>
        </w:r>
        <w:r w:rsidRPr="002D169E">
          <w:rPr>
            <w:rFonts w:ascii="Times New Roman" w:eastAsia="Calibri" w:hAnsi="Times New Roman" w:cs="Times New Roman"/>
            <w:color w:val="auto"/>
            <w:sz w:val="24"/>
            <w:szCs w:val="24"/>
            <w:lang w:val="en-US"/>
            <w:rPrChange w:id="429" w:author="Nick Mariasi" w:date="2017-12-08T15:51:00Z">
              <w:rPr>
                <w:rFonts w:ascii="Calibri" w:eastAsia="Calibri" w:hAnsi="Calibri" w:cs="Times New Roman"/>
                <w:color w:val="auto"/>
                <w:lang w:val="en-US"/>
              </w:rPr>
            </w:rPrChange>
          </w:rPr>
          <w:t xml:space="preserve">Lastly, we would like to note that we did get information regarding words used most often in the titles of these subreddits posts. However, this data is not that </w:t>
        </w:r>
      </w:ins>
      <w:ins w:id="430" w:author="Nick Mariasi" w:date="2017-12-08T15:55:00Z">
        <w:r w:rsidRPr="002D169E">
          <w:rPr>
            <w:rFonts w:ascii="Times New Roman" w:eastAsia="Calibri" w:hAnsi="Times New Roman" w:cs="Times New Roman"/>
            <w:color w:val="auto"/>
            <w:sz w:val="24"/>
            <w:szCs w:val="24"/>
            <w:lang w:val="en-US"/>
            <w:rPrChange w:id="431" w:author="Nick Mariasi" w:date="2017-12-08T15:51:00Z">
              <w:rPr>
                <w:rFonts w:ascii="Times New Roman" w:eastAsia="Calibri" w:hAnsi="Times New Roman" w:cs="Times New Roman"/>
                <w:color w:val="auto"/>
                <w:sz w:val="24"/>
                <w:szCs w:val="24"/>
                <w:lang w:val="en-US"/>
              </w:rPr>
            </w:rPrChange>
          </w:rPr>
          <w:t>useful,</w:t>
        </w:r>
      </w:ins>
      <w:ins w:id="432" w:author="Nick Mariasi" w:date="2017-12-08T15:50:00Z">
        <w:r w:rsidRPr="002D169E">
          <w:rPr>
            <w:rFonts w:ascii="Times New Roman" w:eastAsia="Calibri" w:hAnsi="Times New Roman" w:cs="Times New Roman"/>
            <w:color w:val="auto"/>
            <w:sz w:val="24"/>
            <w:szCs w:val="24"/>
            <w:lang w:val="en-US"/>
            <w:rPrChange w:id="433" w:author="Nick Mariasi" w:date="2017-12-08T15:51:00Z">
              <w:rPr>
                <w:rFonts w:ascii="Calibri" w:eastAsia="Calibri" w:hAnsi="Calibri" w:cs="Times New Roman"/>
                <w:color w:val="auto"/>
                <w:lang w:val="en-US"/>
              </w:rPr>
            </w:rPrChange>
          </w:rPr>
          <w:t xml:space="preserve"> and we questioned omitting it overall. As expected, </w:t>
        </w:r>
        <w:proofErr w:type="gramStart"/>
        <w:r w:rsidRPr="002D169E">
          <w:rPr>
            <w:rFonts w:ascii="Times New Roman" w:eastAsia="Calibri" w:hAnsi="Times New Roman" w:cs="Times New Roman"/>
            <w:color w:val="auto"/>
            <w:sz w:val="24"/>
            <w:szCs w:val="24"/>
            <w:lang w:val="en-US"/>
            <w:rPrChange w:id="434" w:author="Nick Mariasi" w:date="2017-12-08T15:51:00Z">
              <w:rPr>
                <w:rFonts w:ascii="Calibri" w:eastAsia="Calibri" w:hAnsi="Calibri" w:cs="Times New Roman"/>
                <w:color w:val="auto"/>
                <w:lang w:val="en-US"/>
              </w:rPr>
            </w:rPrChange>
          </w:rPr>
          <w:t>the majority of</w:t>
        </w:r>
        <w:proofErr w:type="gramEnd"/>
        <w:r w:rsidRPr="002D169E">
          <w:rPr>
            <w:rFonts w:ascii="Times New Roman" w:eastAsia="Calibri" w:hAnsi="Times New Roman" w:cs="Times New Roman"/>
            <w:color w:val="auto"/>
            <w:sz w:val="24"/>
            <w:szCs w:val="24"/>
            <w:lang w:val="en-US"/>
            <w:rPrChange w:id="435" w:author="Nick Mariasi" w:date="2017-12-08T15:51:00Z">
              <w:rPr>
                <w:rFonts w:ascii="Calibri" w:eastAsia="Calibri" w:hAnsi="Calibri" w:cs="Times New Roman"/>
                <w:color w:val="auto"/>
                <w:lang w:val="en-US"/>
              </w:rPr>
            </w:rPrChange>
          </w:rPr>
          <w:t xml:space="preserve"> words used are words that pertain to a specific subreddit. For example, President and Trump showed up a lot in the most used words just because we included the Trump Subreddit. Other ‘words’ such as ‘Request]’ also showed up because that’s just the nature of titles in </w:t>
        </w:r>
        <w:proofErr w:type="spellStart"/>
        <w:r w:rsidRPr="002D169E">
          <w:rPr>
            <w:rFonts w:ascii="Times New Roman" w:eastAsia="Calibri" w:hAnsi="Times New Roman" w:cs="Times New Roman"/>
            <w:color w:val="auto"/>
            <w:sz w:val="24"/>
            <w:szCs w:val="24"/>
            <w:lang w:val="en-US"/>
            <w:rPrChange w:id="436" w:author="Nick Mariasi" w:date="2017-12-08T15:51:00Z">
              <w:rPr>
                <w:rFonts w:ascii="Calibri" w:eastAsia="Calibri" w:hAnsi="Calibri" w:cs="Times New Roman"/>
                <w:color w:val="auto"/>
                <w:lang w:val="en-US"/>
              </w:rPr>
            </w:rPrChange>
          </w:rPr>
          <w:t>OutOfTheLoop</w:t>
        </w:r>
        <w:proofErr w:type="spellEnd"/>
        <w:r w:rsidRPr="002D169E">
          <w:rPr>
            <w:rFonts w:ascii="Times New Roman" w:eastAsia="Calibri" w:hAnsi="Times New Roman" w:cs="Times New Roman"/>
            <w:color w:val="auto"/>
            <w:sz w:val="24"/>
            <w:szCs w:val="24"/>
            <w:lang w:val="en-US"/>
            <w:rPrChange w:id="437" w:author="Nick Mariasi" w:date="2017-12-08T15:51:00Z">
              <w:rPr>
                <w:rFonts w:ascii="Calibri" w:eastAsia="Calibri" w:hAnsi="Calibri" w:cs="Times New Roman"/>
                <w:color w:val="auto"/>
                <w:lang w:val="en-US"/>
              </w:rPr>
            </w:rPrChange>
          </w:rPr>
          <w:t xml:space="preserve">. This leaves us with data ultimately not useful, but we would still like to include it just for the sake of completeness. Because of this, you can </w:t>
        </w:r>
        <w:r w:rsidRPr="002D169E">
          <w:rPr>
            <w:rFonts w:ascii="Times New Roman" w:eastAsia="Calibri" w:hAnsi="Times New Roman" w:cs="Times New Roman"/>
            <w:color w:val="auto"/>
            <w:sz w:val="24"/>
            <w:szCs w:val="24"/>
            <w:lang w:val="en-US"/>
            <w:rPrChange w:id="438" w:author="Nick Mariasi" w:date="2017-12-08T15:51:00Z">
              <w:rPr>
                <w:rFonts w:ascii="Calibri" w:eastAsia="Calibri" w:hAnsi="Calibri" w:cs="Times New Roman"/>
                <w:color w:val="auto"/>
                <w:lang w:val="en-US"/>
              </w:rPr>
            </w:rPrChange>
          </w:rPr>
          <w:lastRenderedPageBreak/>
          <w:t>find the results in figure 8. We came to these results by simply putting the cumulative list of titles into wordcounter.com and excluding small words like “the,” “it,” etc.</w:t>
        </w:r>
      </w:ins>
      <w:bookmarkStart w:id="439" w:name="_GoBack"/>
      <w:bookmarkEnd w:id="439"/>
      <w:del w:id="440" w:author="Nick Mariasi" w:date="2017-12-08T15:50:00Z">
        <w:r w:rsidRPr="002D169E" w:rsidDel="002D169E">
          <w:rPr>
            <w:rFonts w:ascii="Times New Roman" w:eastAsia="Times New Roman" w:hAnsi="Times New Roman" w:cs="Times New Roman"/>
            <w:b/>
            <w:sz w:val="24"/>
            <w:szCs w:val="24"/>
            <w:rPrChange w:id="441" w:author="Nick Mariasi" w:date="2017-12-08T15:51:00Z">
              <w:rPr>
                <w:rFonts w:ascii="Times New Roman" w:eastAsia="Times New Roman" w:hAnsi="Times New Roman" w:cs="Times New Roman"/>
                <w:b/>
                <w:sz w:val="24"/>
                <w:szCs w:val="24"/>
              </w:rPr>
            </w:rPrChange>
          </w:rPr>
          <w:delText>III.   Results</w:delText>
        </w:r>
      </w:del>
    </w:p>
    <w:p w:rsidR="004D4AF5" w:rsidRPr="002D169E" w:rsidDel="002D169E" w:rsidRDefault="004D4AF5" w:rsidP="002D169E">
      <w:pPr>
        <w:rPr>
          <w:del w:id="442" w:author="Nick Mariasi" w:date="2017-12-08T15:50:00Z"/>
          <w:rFonts w:ascii="Times New Roman" w:eastAsia="Times New Roman" w:hAnsi="Times New Roman" w:cs="Times New Roman"/>
          <w:b/>
          <w:sz w:val="24"/>
          <w:szCs w:val="24"/>
          <w:rPrChange w:id="443" w:author="Nick Mariasi" w:date="2017-12-08T15:51:00Z">
            <w:rPr>
              <w:del w:id="444" w:author="Nick Mariasi" w:date="2017-12-08T15:50:00Z"/>
              <w:rFonts w:ascii="Times New Roman" w:eastAsia="Times New Roman" w:hAnsi="Times New Roman" w:cs="Times New Roman"/>
              <w:b/>
              <w:sz w:val="24"/>
              <w:szCs w:val="24"/>
            </w:rPr>
          </w:rPrChange>
        </w:rPr>
      </w:pPr>
    </w:p>
    <w:p w:rsidR="004D4AF5" w:rsidRPr="002D169E" w:rsidDel="002D169E" w:rsidRDefault="002D169E" w:rsidP="002D169E">
      <w:pPr>
        <w:rPr>
          <w:del w:id="445" w:author="Nick Mariasi" w:date="2017-12-08T15:50:00Z"/>
          <w:rFonts w:ascii="Times New Roman" w:eastAsia="Times New Roman" w:hAnsi="Times New Roman" w:cs="Times New Roman"/>
          <w:sz w:val="24"/>
          <w:szCs w:val="24"/>
          <w:rPrChange w:id="446" w:author="Nick Mariasi" w:date="2017-12-08T15:51:00Z">
            <w:rPr>
              <w:del w:id="447" w:author="Nick Mariasi" w:date="2017-12-08T15:50:00Z"/>
              <w:rFonts w:ascii="Times New Roman" w:eastAsia="Times New Roman" w:hAnsi="Times New Roman" w:cs="Times New Roman"/>
              <w:sz w:val="24"/>
              <w:szCs w:val="24"/>
            </w:rPr>
          </w:rPrChange>
        </w:rPr>
      </w:pPr>
      <w:del w:id="448" w:author="Nick Mariasi" w:date="2017-12-08T15:50:00Z">
        <w:r w:rsidRPr="002D169E" w:rsidDel="002D169E">
          <w:rPr>
            <w:rFonts w:ascii="Times New Roman" w:eastAsia="Times New Roman" w:hAnsi="Times New Roman" w:cs="Times New Roman"/>
            <w:b/>
            <w:sz w:val="24"/>
            <w:szCs w:val="24"/>
            <w:rPrChange w:id="449" w:author="Nick Mariasi" w:date="2017-12-08T15:51:00Z">
              <w:rPr>
                <w:rFonts w:ascii="Times New Roman" w:eastAsia="Times New Roman" w:hAnsi="Times New Roman" w:cs="Times New Roman"/>
                <w:b/>
                <w:sz w:val="24"/>
                <w:szCs w:val="24"/>
              </w:rPr>
            </w:rPrChange>
          </w:rPr>
          <w:delText xml:space="preserve">        </w:delText>
        </w:r>
        <w:r w:rsidRPr="002D169E" w:rsidDel="002D169E">
          <w:rPr>
            <w:rFonts w:ascii="Times New Roman" w:eastAsia="Times New Roman" w:hAnsi="Times New Roman" w:cs="Times New Roman"/>
            <w:b/>
            <w:sz w:val="24"/>
            <w:szCs w:val="24"/>
            <w:rPrChange w:id="450" w:author="Nick Mariasi" w:date="2017-12-08T15:51:00Z">
              <w:rPr>
                <w:rFonts w:ascii="Times New Roman" w:eastAsia="Times New Roman" w:hAnsi="Times New Roman" w:cs="Times New Roman"/>
                <w:b/>
                <w:sz w:val="24"/>
                <w:szCs w:val="24"/>
              </w:rPr>
            </w:rPrChange>
          </w:rPr>
          <w:tab/>
        </w:r>
        <w:r w:rsidRPr="002D169E" w:rsidDel="002D169E">
          <w:rPr>
            <w:rFonts w:ascii="Times New Roman" w:eastAsia="Times New Roman" w:hAnsi="Times New Roman" w:cs="Times New Roman"/>
            <w:sz w:val="24"/>
            <w:szCs w:val="24"/>
            <w:rPrChange w:id="451" w:author="Nick Mariasi" w:date="2017-12-08T15:51:00Z">
              <w:rPr>
                <w:rFonts w:ascii="Times New Roman" w:eastAsia="Times New Roman" w:hAnsi="Times New Roman" w:cs="Times New Roman"/>
                <w:sz w:val="24"/>
                <w:szCs w:val="24"/>
              </w:rPr>
            </w:rPrChange>
          </w:rPr>
          <w:delText>As of right now, there are two results that we have been looking into: those of the Vader analysis and the Textblob analysis. Vader’s results are split up into 4 different categories: Positive, Negative, Neutral, and Compound where compound is the weighted</w:delText>
        </w:r>
        <w:r w:rsidRPr="002D169E" w:rsidDel="002D169E">
          <w:rPr>
            <w:rFonts w:ascii="Times New Roman" w:eastAsia="Times New Roman" w:hAnsi="Times New Roman" w:cs="Times New Roman"/>
            <w:sz w:val="24"/>
            <w:szCs w:val="24"/>
            <w:rPrChange w:id="452" w:author="Nick Mariasi" w:date="2017-12-08T15:51:00Z">
              <w:rPr>
                <w:rFonts w:ascii="Times New Roman" w:eastAsia="Times New Roman" w:hAnsi="Times New Roman" w:cs="Times New Roman"/>
                <w:sz w:val="24"/>
                <w:szCs w:val="24"/>
              </w:rPr>
            </w:rPrChange>
          </w:rPr>
          <w:delText xml:space="preserve"> composite score. TextBlob takes a simpler approach and only outputs that ‘Compound’ result, which leaves the data looking far more cleaner and easier to work with. Because of this, while some results already taken were done with both tools, TextBlob will </w:delText>
        </w:r>
        <w:r w:rsidRPr="002D169E" w:rsidDel="002D169E">
          <w:rPr>
            <w:rFonts w:ascii="Times New Roman" w:eastAsia="Times New Roman" w:hAnsi="Times New Roman" w:cs="Times New Roman"/>
            <w:sz w:val="24"/>
            <w:szCs w:val="24"/>
            <w:rPrChange w:id="453" w:author="Nick Mariasi" w:date="2017-12-08T15:51:00Z">
              <w:rPr>
                <w:rFonts w:ascii="Times New Roman" w:eastAsia="Times New Roman" w:hAnsi="Times New Roman" w:cs="Times New Roman"/>
                <w:sz w:val="24"/>
                <w:szCs w:val="24"/>
              </w:rPr>
            </w:rPrChange>
          </w:rPr>
          <w:delText xml:space="preserve">be the primary tool going forward which is reflected in the figure in this paper. </w:delText>
        </w:r>
      </w:del>
    </w:p>
    <w:p w:rsidR="004D4AF5" w:rsidRPr="002D169E" w:rsidDel="002D169E" w:rsidRDefault="002D169E" w:rsidP="002D169E">
      <w:pPr>
        <w:rPr>
          <w:del w:id="454" w:author="Nick Mariasi" w:date="2017-12-08T15:50:00Z"/>
          <w:rFonts w:ascii="Times New Roman" w:eastAsia="Times New Roman" w:hAnsi="Times New Roman" w:cs="Times New Roman"/>
          <w:sz w:val="24"/>
          <w:szCs w:val="24"/>
          <w:rPrChange w:id="455" w:author="Nick Mariasi" w:date="2017-12-08T15:51:00Z">
            <w:rPr>
              <w:del w:id="456" w:author="Nick Mariasi" w:date="2017-12-08T15:50:00Z"/>
              <w:rFonts w:ascii="Times New Roman" w:eastAsia="Times New Roman" w:hAnsi="Times New Roman" w:cs="Times New Roman"/>
              <w:sz w:val="24"/>
              <w:szCs w:val="24"/>
            </w:rPr>
          </w:rPrChange>
        </w:rPr>
      </w:pPr>
      <w:del w:id="457" w:author="Nick Mariasi" w:date="2017-12-08T15:50:00Z">
        <w:r w:rsidRPr="002D169E" w:rsidDel="002D169E">
          <w:rPr>
            <w:rFonts w:ascii="Times New Roman" w:eastAsia="Times New Roman" w:hAnsi="Times New Roman" w:cs="Times New Roman"/>
            <w:sz w:val="24"/>
            <w:szCs w:val="24"/>
            <w:rPrChange w:id="458" w:author="Nick Mariasi" w:date="2017-12-08T15:51:00Z">
              <w:rPr>
                <w:rFonts w:ascii="Times New Roman" w:eastAsia="Times New Roman" w:hAnsi="Times New Roman" w:cs="Times New Roman"/>
                <w:sz w:val="24"/>
                <w:szCs w:val="24"/>
              </w:rPr>
            </w:rPrChange>
          </w:rPr>
          <w:tab/>
        </w:r>
      </w:del>
    </w:p>
    <w:p w:rsidR="004D4AF5" w:rsidRPr="002D169E" w:rsidDel="002D169E" w:rsidRDefault="002D169E" w:rsidP="002D169E">
      <w:pPr>
        <w:rPr>
          <w:del w:id="459" w:author="Nick Mariasi" w:date="2017-12-08T15:50:00Z"/>
          <w:rFonts w:ascii="Times New Roman" w:eastAsia="Times New Roman" w:hAnsi="Times New Roman" w:cs="Times New Roman"/>
          <w:sz w:val="24"/>
          <w:szCs w:val="24"/>
          <w:rPrChange w:id="460" w:author="Nick Mariasi" w:date="2017-12-08T15:51:00Z">
            <w:rPr>
              <w:del w:id="461" w:author="Nick Mariasi" w:date="2017-12-08T15:50:00Z"/>
              <w:rFonts w:ascii="Times New Roman" w:eastAsia="Times New Roman" w:hAnsi="Times New Roman" w:cs="Times New Roman"/>
              <w:sz w:val="24"/>
              <w:szCs w:val="24"/>
            </w:rPr>
          </w:rPrChange>
        </w:rPr>
      </w:pPr>
      <w:del w:id="462" w:author="Nick Mariasi" w:date="2017-12-08T15:50:00Z">
        <w:r w:rsidRPr="002D169E" w:rsidDel="002D169E">
          <w:rPr>
            <w:rFonts w:ascii="Times New Roman" w:eastAsia="Times New Roman" w:hAnsi="Times New Roman" w:cs="Times New Roman"/>
            <w:sz w:val="24"/>
            <w:szCs w:val="24"/>
            <w:rPrChange w:id="463" w:author="Nick Mariasi" w:date="2017-12-08T15:51:00Z">
              <w:rPr>
                <w:rFonts w:ascii="Times New Roman" w:eastAsia="Times New Roman" w:hAnsi="Times New Roman" w:cs="Times New Roman"/>
                <w:sz w:val="24"/>
                <w:szCs w:val="24"/>
              </w:rPr>
            </w:rPrChange>
          </w:rPr>
          <w:tab/>
          <w:delText>Results that appeared in our first test were surprisingly accurate and aligned to what we have previously hypothesized. For the first test, the subreddits that were the t</w:delText>
        </w:r>
        <w:r w:rsidRPr="002D169E" w:rsidDel="002D169E">
          <w:rPr>
            <w:rFonts w:ascii="Times New Roman" w:eastAsia="Times New Roman" w:hAnsi="Times New Roman" w:cs="Times New Roman"/>
            <w:sz w:val="24"/>
            <w:szCs w:val="24"/>
            <w:rPrChange w:id="464" w:author="Nick Mariasi" w:date="2017-12-08T15:51:00Z">
              <w:rPr>
                <w:rFonts w:ascii="Times New Roman" w:eastAsia="Times New Roman" w:hAnsi="Times New Roman" w:cs="Times New Roman"/>
                <w:sz w:val="24"/>
                <w:szCs w:val="24"/>
              </w:rPr>
            </w:rPrChange>
          </w:rPr>
          <w:delText>op 5: IAMA, Funny, TodayILearned, Science, and WorldNews. The bottom 4 where: OutOfTheLoop, YouShouldKnow, Frugal and Soccer with Trump thrown in as a wildcard (suggestion from classmate). All the exact results can be found in Table 1 along with the accomp</w:delText>
        </w:r>
        <w:r w:rsidRPr="002D169E" w:rsidDel="002D169E">
          <w:rPr>
            <w:rFonts w:ascii="Times New Roman" w:eastAsia="Times New Roman" w:hAnsi="Times New Roman" w:cs="Times New Roman"/>
            <w:sz w:val="24"/>
            <w:szCs w:val="24"/>
            <w:rPrChange w:id="465" w:author="Nick Mariasi" w:date="2017-12-08T15:51:00Z">
              <w:rPr>
                <w:rFonts w:ascii="Times New Roman" w:eastAsia="Times New Roman" w:hAnsi="Times New Roman" w:cs="Times New Roman"/>
                <w:sz w:val="24"/>
                <w:szCs w:val="24"/>
              </w:rPr>
            </w:rPrChange>
          </w:rPr>
          <w:delText xml:space="preserve">anying figure, fig.1. </w:delText>
        </w:r>
        <w:r w:rsidRPr="002D169E" w:rsidDel="002D169E">
          <w:rPr>
            <w:rFonts w:ascii="Times New Roman" w:hAnsi="Times New Roman" w:cs="Times New Roman"/>
            <w:noProof/>
            <w:sz w:val="24"/>
            <w:szCs w:val="24"/>
            <w:rPrChange w:id="466" w:author="Nick Mariasi" w:date="2017-12-08T15:51:00Z">
              <w:rPr>
                <w:noProof/>
              </w:rPr>
            </w:rPrChange>
          </w:rPr>
          <w:drawing>
            <wp:anchor distT="114300" distB="114300" distL="114300" distR="114300" simplePos="0" relativeHeight="251558400" behindDoc="0" locked="0" layoutInCell="1" hidden="0" allowOverlap="1">
              <wp:simplePos x="0" y="0"/>
              <wp:positionH relativeFrom="margin">
                <wp:posOffset>1905000</wp:posOffset>
              </wp:positionH>
              <wp:positionV relativeFrom="paragraph">
                <wp:posOffset>1200150</wp:posOffset>
              </wp:positionV>
              <wp:extent cx="4731537" cy="25098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731537" cy="2509838"/>
                      </a:xfrm>
                      <a:prstGeom prst="rect">
                        <a:avLst/>
                      </a:prstGeom>
                      <a:ln/>
                    </pic:spPr>
                  </pic:pic>
                </a:graphicData>
              </a:graphic>
            </wp:anchor>
          </w:drawing>
        </w:r>
      </w:del>
    </w:p>
    <w:p w:rsidR="004D4AF5" w:rsidRPr="002D169E" w:rsidDel="002D169E" w:rsidRDefault="002D169E" w:rsidP="002D169E">
      <w:pPr>
        <w:rPr>
          <w:del w:id="467" w:author="Nick Mariasi" w:date="2017-12-08T15:50:00Z"/>
          <w:rFonts w:ascii="Times New Roman" w:eastAsia="Times New Roman" w:hAnsi="Times New Roman" w:cs="Times New Roman"/>
          <w:sz w:val="24"/>
          <w:szCs w:val="24"/>
          <w:rPrChange w:id="468" w:author="Nick Mariasi" w:date="2017-12-08T15:51:00Z">
            <w:rPr>
              <w:del w:id="469" w:author="Nick Mariasi" w:date="2017-12-08T15:50:00Z"/>
              <w:rFonts w:ascii="Times New Roman" w:eastAsia="Times New Roman" w:hAnsi="Times New Roman" w:cs="Times New Roman"/>
              <w:sz w:val="24"/>
              <w:szCs w:val="24"/>
            </w:rPr>
          </w:rPrChange>
        </w:rPr>
      </w:pPr>
      <w:del w:id="470" w:author="Nick Mariasi" w:date="2017-12-08T15:50:00Z">
        <w:r w:rsidRPr="002D169E" w:rsidDel="002D169E">
          <w:rPr>
            <w:rFonts w:ascii="Times New Roman" w:hAnsi="Times New Roman" w:cs="Times New Roman"/>
            <w:noProof/>
            <w:sz w:val="24"/>
            <w:szCs w:val="24"/>
            <w:rPrChange w:id="471" w:author="Nick Mariasi" w:date="2017-12-08T15:51:00Z">
              <w:rPr>
                <w:noProof/>
              </w:rPr>
            </w:rPrChange>
          </w:rPr>
          <w:drawing>
            <wp:anchor distT="114300" distB="114300" distL="114300" distR="114300" simplePos="0" relativeHeight="251561472" behindDoc="0" locked="0" layoutInCell="1" hidden="0" allowOverlap="1">
              <wp:simplePos x="0" y="0"/>
              <wp:positionH relativeFrom="margin">
                <wp:posOffset>-790574</wp:posOffset>
              </wp:positionH>
              <wp:positionV relativeFrom="paragraph">
                <wp:posOffset>76200</wp:posOffset>
              </wp:positionV>
              <wp:extent cx="2570980" cy="2052638"/>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570980" cy="2052638"/>
                      </a:xfrm>
                      <a:prstGeom prst="rect">
                        <a:avLst/>
                      </a:prstGeom>
                      <a:ln/>
                    </pic:spPr>
                  </pic:pic>
                </a:graphicData>
              </a:graphic>
            </wp:anchor>
          </w:drawing>
        </w:r>
      </w:del>
    </w:p>
    <w:p w:rsidR="004D4AF5" w:rsidRPr="002D169E" w:rsidDel="002D169E" w:rsidRDefault="004D4AF5" w:rsidP="002D169E">
      <w:pPr>
        <w:rPr>
          <w:del w:id="472" w:author="Nick Mariasi" w:date="2017-12-08T15:50:00Z"/>
          <w:rFonts w:ascii="Times New Roman" w:eastAsia="Times New Roman" w:hAnsi="Times New Roman" w:cs="Times New Roman"/>
          <w:sz w:val="24"/>
          <w:szCs w:val="24"/>
          <w:rPrChange w:id="473" w:author="Nick Mariasi" w:date="2017-12-08T15:51:00Z">
            <w:rPr>
              <w:del w:id="474" w:author="Nick Mariasi" w:date="2017-12-08T15:50:00Z"/>
              <w:rFonts w:ascii="Times New Roman" w:eastAsia="Times New Roman" w:hAnsi="Times New Roman" w:cs="Times New Roman"/>
              <w:sz w:val="24"/>
              <w:szCs w:val="24"/>
            </w:rPr>
          </w:rPrChange>
        </w:rPr>
      </w:pPr>
    </w:p>
    <w:p w:rsidR="004D4AF5" w:rsidRPr="002D169E" w:rsidDel="002D169E" w:rsidRDefault="004D4AF5" w:rsidP="002D169E">
      <w:pPr>
        <w:rPr>
          <w:del w:id="475" w:author="Nick Mariasi" w:date="2017-12-08T15:50:00Z"/>
          <w:rFonts w:ascii="Times New Roman" w:eastAsia="Times New Roman" w:hAnsi="Times New Roman" w:cs="Times New Roman"/>
          <w:sz w:val="24"/>
          <w:szCs w:val="24"/>
          <w:rPrChange w:id="476" w:author="Nick Mariasi" w:date="2017-12-08T15:51:00Z">
            <w:rPr>
              <w:del w:id="477" w:author="Nick Mariasi" w:date="2017-12-08T15:50:00Z"/>
              <w:rFonts w:ascii="Times New Roman" w:eastAsia="Times New Roman" w:hAnsi="Times New Roman" w:cs="Times New Roman"/>
              <w:sz w:val="24"/>
              <w:szCs w:val="24"/>
            </w:rPr>
          </w:rPrChange>
        </w:rPr>
      </w:pPr>
    </w:p>
    <w:p w:rsidR="004D4AF5" w:rsidDel="002D169E" w:rsidRDefault="002D169E">
      <w:pPr>
        <w:rPr>
          <w:del w:id="478" w:author="Nick Mariasi" w:date="2017-12-08T15:50:00Z"/>
          <w:rFonts w:ascii="Times New Roman" w:eastAsia="Times New Roman" w:hAnsi="Times New Roman" w:cs="Times New Roman"/>
          <w:b/>
          <w:sz w:val="24"/>
          <w:szCs w:val="24"/>
        </w:rPr>
      </w:pPr>
      <w:del w:id="479" w:author="Nick Mariasi" w:date="2017-12-08T15:50:00Z">
        <w:r w:rsidRPr="002D169E" w:rsidDel="002D169E">
          <w:rPr>
            <w:rFonts w:ascii="Times New Roman" w:eastAsia="Times New Roman" w:hAnsi="Times New Roman" w:cs="Times New Roman"/>
            <w:sz w:val="24"/>
            <w:szCs w:val="24"/>
            <w:rPrChange w:id="480" w:author="Nick Mariasi" w:date="2017-12-08T15:51:00Z">
              <w:rPr>
                <w:rFonts w:ascii="Times New Roman" w:eastAsia="Times New Roman" w:hAnsi="Times New Roman" w:cs="Times New Roman"/>
                <w:sz w:val="24"/>
                <w:szCs w:val="24"/>
              </w:rPr>
            </w:rPrChange>
          </w:rPr>
          <w:delText>Not surprisingly, as mentioned before with the EA controversy, IAMA is at the moment very negative. All of the other results though are quite as we expected. Most of the posts that made it to the front page of each subreddit in the top 10 were fairly posit</w:delText>
        </w:r>
        <w:r w:rsidRPr="002D169E" w:rsidDel="002D169E">
          <w:rPr>
            <w:rFonts w:ascii="Times New Roman" w:eastAsia="Times New Roman" w:hAnsi="Times New Roman" w:cs="Times New Roman"/>
            <w:sz w:val="24"/>
            <w:szCs w:val="24"/>
            <w:rPrChange w:id="481" w:author="Nick Mariasi" w:date="2017-12-08T15:51:00Z">
              <w:rPr>
                <w:rFonts w:ascii="Times New Roman" w:eastAsia="Times New Roman" w:hAnsi="Times New Roman" w:cs="Times New Roman"/>
                <w:sz w:val="24"/>
                <w:szCs w:val="24"/>
              </w:rPr>
            </w:rPrChange>
          </w:rPr>
          <w:delText>ive with r/science being the outlier. After adding up all the scores of each subreddit after the 10 day period though, we found that [</w:delText>
        </w:r>
        <w:r w:rsidRPr="002D169E" w:rsidDel="002D169E">
          <w:rPr>
            <w:rFonts w:ascii="Times New Roman" w:eastAsia="Times New Roman" w:hAnsi="Times New Roman" w:cs="Times New Roman"/>
            <w:color w:val="FFD966"/>
            <w:sz w:val="24"/>
            <w:szCs w:val="24"/>
            <w:rPrChange w:id="482" w:author="Nick Mariasi" w:date="2017-12-08T15:51:00Z">
              <w:rPr>
                <w:rFonts w:ascii="Times New Roman" w:eastAsia="Times New Roman" w:hAnsi="Times New Roman" w:cs="Times New Roman"/>
                <w:color w:val="FFD966"/>
                <w:sz w:val="24"/>
                <w:szCs w:val="24"/>
              </w:rPr>
            </w:rPrChange>
          </w:rPr>
          <w:delText>Results Coming</w:delText>
        </w:r>
        <w:r w:rsidRPr="002D169E" w:rsidDel="002D169E">
          <w:rPr>
            <w:rFonts w:ascii="Times New Roman" w:eastAsia="Times New Roman" w:hAnsi="Times New Roman" w:cs="Times New Roman"/>
            <w:sz w:val="24"/>
            <w:szCs w:val="24"/>
            <w:rPrChange w:id="483" w:author="Nick Mariasi" w:date="2017-12-08T15:51:00Z">
              <w:rPr>
                <w:rFonts w:ascii="Times New Roman" w:eastAsia="Times New Roman" w:hAnsi="Times New Roman" w:cs="Times New Roman"/>
                <w:sz w:val="24"/>
                <w:szCs w:val="24"/>
              </w:rPr>
            </w:rPrChange>
          </w:rPr>
          <w:delText>]. These results are interesting as they show [</w:delText>
        </w:r>
        <w:r w:rsidRPr="002D169E" w:rsidDel="002D169E">
          <w:rPr>
            <w:rFonts w:ascii="Times New Roman" w:eastAsia="Times New Roman" w:hAnsi="Times New Roman" w:cs="Times New Roman"/>
            <w:color w:val="FFD966"/>
            <w:sz w:val="24"/>
            <w:szCs w:val="24"/>
            <w:rPrChange w:id="484" w:author="Nick Mariasi" w:date="2017-12-08T15:51:00Z">
              <w:rPr>
                <w:rFonts w:ascii="Times New Roman" w:eastAsia="Times New Roman" w:hAnsi="Times New Roman" w:cs="Times New Roman"/>
                <w:color w:val="FFD966"/>
                <w:sz w:val="24"/>
                <w:szCs w:val="24"/>
              </w:rPr>
            </w:rPrChange>
          </w:rPr>
          <w:delText>Results Coming</w:delText>
        </w:r>
        <w:r w:rsidRPr="002D169E" w:rsidDel="002D169E">
          <w:rPr>
            <w:rFonts w:ascii="Times New Roman" w:eastAsia="Times New Roman" w:hAnsi="Times New Roman" w:cs="Times New Roman"/>
            <w:sz w:val="24"/>
            <w:szCs w:val="24"/>
            <w:rPrChange w:id="485" w:author="Nick Mariasi" w:date="2017-12-08T15:51:00Z">
              <w:rPr>
                <w:rFonts w:ascii="Times New Roman" w:eastAsia="Times New Roman" w:hAnsi="Times New Roman" w:cs="Times New Roman"/>
                <w:sz w:val="24"/>
                <w:szCs w:val="24"/>
              </w:rPr>
            </w:rPrChange>
          </w:rPr>
          <w:delText>]</w:delText>
        </w:r>
      </w:del>
    </w:p>
    <w:p w:rsidR="002D169E" w:rsidRPr="002D169E" w:rsidRDefault="002D169E" w:rsidP="002D169E">
      <w:pPr>
        <w:rPr>
          <w:ins w:id="486" w:author="Nick Mariasi" w:date="2017-12-08T15:52:00Z"/>
          <w:rFonts w:ascii="Times New Roman" w:eastAsia="Times New Roman" w:hAnsi="Times New Roman" w:cs="Times New Roman"/>
          <w:sz w:val="24"/>
          <w:szCs w:val="24"/>
          <w:rPrChange w:id="487" w:author="Nick Mariasi" w:date="2017-12-08T15:51:00Z">
            <w:rPr>
              <w:ins w:id="488" w:author="Nick Mariasi" w:date="2017-12-08T15:52:00Z"/>
              <w:rFonts w:ascii="Times New Roman" w:eastAsia="Times New Roman" w:hAnsi="Times New Roman" w:cs="Times New Roman"/>
              <w:sz w:val="24"/>
              <w:szCs w:val="24"/>
            </w:rPr>
          </w:rPrChange>
        </w:rPr>
      </w:pPr>
    </w:p>
    <w:p w:rsidR="004D4AF5" w:rsidRPr="002D169E" w:rsidDel="002D169E" w:rsidRDefault="002D169E" w:rsidP="002D169E">
      <w:pPr>
        <w:rPr>
          <w:del w:id="489" w:author="Nick Mariasi" w:date="2017-12-08T15:52:00Z"/>
          <w:rFonts w:ascii="Times New Roman" w:eastAsia="Times New Roman" w:hAnsi="Times New Roman" w:cs="Times New Roman"/>
          <w:b/>
          <w:sz w:val="24"/>
          <w:szCs w:val="24"/>
          <w:rPrChange w:id="490" w:author="Nick Mariasi" w:date="2017-12-08T15:51:00Z">
            <w:rPr>
              <w:del w:id="491" w:author="Nick Mariasi" w:date="2017-12-08T15:52:00Z"/>
              <w:rFonts w:ascii="Times New Roman" w:eastAsia="Times New Roman" w:hAnsi="Times New Roman" w:cs="Times New Roman"/>
              <w:b/>
              <w:sz w:val="24"/>
              <w:szCs w:val="24"/>
            </w:rPr>
          </w:rPrChange>
        </w:rPr>
      </w:pPr>
      <w:del w:id="492" w:author="Nick Mariasi" w:date="2017-12-08T15:52:00Z">
        <w:r w:rsidRPr="002D169E" w:rsidDel="002D169E">
          <w:rPr>
            <w:rFonts w:ascii="Times New Roman" w:eastAsia="Times New Roman" w:hAnsi="Times New Roman" w:cs="Times New Roman"/>
            <w:b/>
            <w:sz w:val="24"/>
            <w:szCs w:val="24"/>
            <w:rPrChange w:id="493" w:author="Nick Mariasi" w:date="2017-12-08T15:51:00Z">
              <w:rPr>
                <w:rFonts w:ascii="Times New Roman" w:eastAsia="Times New Roman" w:hAnsi="Times New Roman" w:cs="Times New Roman"/>
                <w:b/>
                <w:sz w:val="24"/>
                <w:szCs w:val="24"/>
              </w:rPr>
            </w:rPrChange>
          </w:rPr>
          <w:delText xml:space="preserve"> </w:delText>
        </w:r>
      </w:del>
    </w:p>
    <w:p w:rsidR="002D169E" w:rsidRPr="002D169E" w:rsidRDefault="002D169E">
      <w:pPr>
        <w:rPr>
          <w:ins w:id="494" w:author="Nick Mariasi" w:date="2017-12-08T15:51:00Z"/>
          <w:rFonts w:ascii="Times New Roman" w:eastAsia="Times New Roman" w:hAnsi="Times New Roman" w:cs="Times New Roman"/>
          <w:b/>
          <w:sz w:val="24"/>
          <w:szCs w:val="24"/>
          <w:rPrChange w:id="495" w:author="Nick Mariasi" w:date="2017-12-08T15:51:00Z">
            <w:rPr>
              <w:ins w:id="496" w:author="Nick Mariasi" w:date="2017-12-08T15:51:00Z"/>
              <w:rFonts w:ascii="Times New Roman" w:eastAsia="Times New Roman" w:hAnsi="Times New Roman" w:cs="Times New Roman"/>
              <w:b/>
              <w:sz w:val="24"/>
              <w:szCs w:val="24"/>
            </w:rPr>
          </w:rPrChange>
        </w:rPr>
      </w:pPr>
    </w:p>
    <w:p w:rsidR="004D4AF5" w:rsidRPr="002D169E" w:rsidRDefault="002D169E">
      <w:pPr>
        <w:rPr>
          <w:rFonts w:ascii="Times New Roman" w:eastAsia="Times New Roman" w:hAnsi="Times New Roman" w:cs="Times New Roman"/>
          <w:b/>
          <w:sz w:val="24"/>
          <w:szCs w:val="24"/>
          <w:rPrChange w:id="497"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498" w:author="Nick Mariasi" w:date="2017-12-08T15:51:00Z">
            <w:rPr>
              <w:rFonts w:ascii="Times New Roman" w:eastAsia="Times New Roman" w:hAnsi="Times New Roman" w:cs="Times New Roman"/>
              <w:b/>
              <w:sz w:val="24"/>
              <w:szCs w:val="24"/>
            </w:rPr>
          </w:rPrChange>
        </w:rPr>
        <w:t>I</w:t>
      </w:r>
      <w:r w:rsidRPr="002D169E">
        <w:rPr>
          <w:rFonts w:ascii="Times New Roman" w:eastAsia="Times New Roman" w:hAnsi="Times New Roman" w:cs="Times New Roman"/>
          <w:b/>
          <w:sz w:val="24"/>
          <w:szCs w:val="24"/>
          <w:rPrChange w:id="499" w:author="Nick Mariasi" w:date="2017-12-08T15:51:00Z">
            <w:rPr>
              <w:rFonts w:ascii="Times New Roman" w:eastAsia="Times New Roman" w:hAnsi="Times New Roman" w:cs="Times New Roman"/>
              <w:b/>
              <w:sz w:val="24"/>
              <w:szCs w:val="24"/>
            </w:rPr>
          </w:rPrChange>
        </w:rPr>
        <w:t>V.     Discussion</w:t>
      </w:r>
    </w:p>
    <w:p w:rsidR="004D4AF5" w:rsidRPr="002D169E" w:rsidRDefault="004D4AF5">
      <w:pPr>
        <w:rPr>
          <w:rFonts w:ascii="Times New Roman" w:eastAsia="Times New Roman" w:hAnsi="Times New Roman" w:cs="Times New Roman"/>
          <w:b/>
          <w:sz w:val="24"/>
          <w:szCs w:val="24"/>
          <w:rPrChange w:id="500" w:author="Nick Mariasi" w:date="2017-12-08T15:51:00Z">
            <w:rPr>
              <w:rFonts w:ascii="Times New Roman" w:eastAsia="Times New Roman" w:hAnsi="Times New Roman" w:cs="Times New Roman"/>
              <w:b/>
              <w:sz w:val="24"/>
              <w:szCs w:val="24"/>
            </w:rPr>
          </w:rPrChange>
        </w:rPr>
      </w:pPr>
    </w:p>
    <w:p w:rsidR="004D4AF5" w:rsidRPr="002D169E" w:rsidRDefault="002D169E">
      <w:pPr>
        <w:numPr>
          <w:ilvl w:val="0"/>
          <w:numId w:val="1"/>
        </w:numPr>
        <w:contextualSpacing/>
        <w:rPr>
          <w:rFonts w:ascii="Times New Roman" w:eastAsia="Times New Roman" w:hAnsi="Times New Roman" w:cs="Times New Roman"/>
          <w:b/>
          <w:sz w:val="24"/>
          <w:szCs w:val="24"/>
          <w:rPrChange w:id="501"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502" w:author="Nick Mariasi" w:date="2017-12-08T15:51:00Z">
            <w:rPr>
              <w:rFonts w:ascii="Times New Roman" w:eastAsia="Times New Roman" w:hAnsi="Times New Roman" w:cs="Times New Roman"/>
              <w:b/>
              <w:sz w:val="24"/>
              <w:szCs w:val="24"/>
            </w:rPr>
          </w:rPrChange>
        </w:rPr>
        <w:t>Analysis</w:t>
      </w:r>
    </w:p>
    <w:p w:rsidR="004D4AF5" w:rsidRPr="002D169E" w:rsidRDefault="004D4AF5">
      <w:pPr>
        <w:rPr>
          <w:rFonts w:ascii="Times New Roman" w:eastAsia="Times New Roman" w:hAnsi="Times New Roman" w:cs="Times New Roman"/>
          <w:b/>
          <w:sz w:val="24"/>
          <w:szCs w:val="24"/>
          <w:rPrChange w:id="503" w:author="Nick Mariasi" w:date="2017-12-08T15:51:00Z">
            <w:rPr>
              <w:rFonts w:ascii="Times New Roman" w:eastAsia="Times New Roman" w:hAnsi="Times New Roman" w:cs="Times New Roman"/>
              <w:b/>
              <w:sz w:val="24"/>
              <w:szCs w:val="24"/>
            </w:rPr>
          </w:rPrChange>
        </w:rPr>
      </w:pPr>
    </w:p>
    <w:p w:rsidR="004D4AF5" w:rsidRPr="002D169E" w:rsidRDefault="002D169E">
      <w:pPr>
        <w:rPr>
          <w:rFonts w:ascii="Times New Roman" w:eastAsia="Times New Roman" w:hAnsi="Times New Roman" w:cs="Times New Roman"/>
          <w:sz w:val="24"/>
          <w:szCs w:val="24"/>
          <w:rPrChange w:id="504" w:author="Nick Mariasi" w:date="2017-12-08T15:51:00Z">
            <w:rPr>
              <w:rFonts w:ascii="Times New Roman" w:eastAsia="Times New Roman" w:hAnsi="Times New Roman" w:cs="Times New Roman"/>
              <w:sz w:val="24"/>
              <w:szCs w:val="24"/>
            </w:rPr>
          </w:rPrChange>
        </w:rPr>
      </w:pPr>
      <w:r w:rsidRPr="002D169E">
        <w:rPr>
          <w:rFonts w:ascii="Times New Roman" w:eastAsia="Times New Roman" w:hAnsi="Times New Roman" w:cs="Times New Roman"/>
          <w:b/>
          <w:sz w:val="24"/>
          <w:szCs w:val="24"/>
          <w:rPrChange w:id="505" w:author="Nick Mariasi" w:date="2017-12-08T15:51:00Z">
            <w:rPr>
              <w:rFonts w:ascii="Times New Roman" w:eastAsia="Times New Roman" w:hAnsi="Times New Roman" w:cs="Times New Roman"/>
              <w:b/>
              <w:sz w:val="24"/>
              <w:szCs w:val="24"/>
            </w:rPr>
          </w:rPrChange>
        </w:rPr>
        <w:t xml:space="preserve">             </w:t>
      </w:r>
      <w:r w:rsidRPr="002D169E">
        <w:rPr>
          <w:rFonts w:ascii="Times New Roman" w:eastAsia="Times New Roman" w:hAnsi="Times New Roman" w:cs="Times New Roman"/>
          <w:b/>
          <w:sz w:val="24"/>
          <w:szCs w:val="24"/>
          <w:rPrChange w:id="506" w:author="Nick Mariasi" w:date="2017-12-08T15:51:00Z">
            <w:rPr>
              <w:rFonts w:ascii="Times New Roman" w:eastAsia="Times New Roman" w:hAnsi="Times New Roman" w:cs="Times New Roman"/>
              <w:b/>
              <w:sz w:val="24"/>
              <w:szCs w:val="24"/>
            </w:rPr>
          </w:rPrChange>
        </w:rPr>
        <w:t xml:space="preserve">       </w:t>
      </w:r>
      <w:r w:rsidRPr="002D169E">
        <w:rPr>
          <w:rFonts w:ascii="Times New Roman" w:eastAsia="Times New Roman" w:hAnsi="Times New Roman" w:cs="Times New Roman"/>
          <w:b/>
          <w:sz w:val="24"/>
          <w:szCs w:val="24"/>
          <w:rPrChange w:id="507" w:author="Nick Mariasi" w:date="2017-12-08T15:51:00Z">
            <w:rPr>
              <w:rFonts w:ascii="Times New Roman" w:eastAsia="Times New Roman" w:hAnsi="Times New Roman" w:cs="Times New Roman"/>
              <w:b/>
              <w:sz w:val="24"/>
              <w:szCs w:val="24"/>
            </w:rPr>
          </w:rPrChange>
        </w:rPr>
        <w:tab/>
      </w:r>
      <w:r w:rsidRPr="002D169E">
        <w:rPr>
          <w:rFonts w:ascii="Times New Roman" w:eastAsia="Times New Roman" w:hAnsi="Times New Roman" w:cs="Times New Roman"/>
          <w:sz w:val="24"/>
          <w:szCs w:val="24"/>
          <w:rPrChange w:id="508" w:author="Nick Mariasi" w:date="2017-12-08T15:51:00Z">
            <w:rPr>
              <w:rFonts w:ascii="Times New Roman" w:eastAsia="Times New Roman" w:hAnsi="Times New Roman" w:cs="Times New Roman"/>
              <w:sz w:val="24"/>
              <w:szCs w:val="24"/>
            </w:rPr>
          </w:rPrChange>
        </w:rPr>
        <w:t xml:space="preserve">We expect that the most popular posts on Reddit will be the ones that contain the          </w:t>
      </w:r>
      <w:r w:rsidRPr="002D169E">
        <w:rPr>
          <w:rFonts w:ascii="Times New Roman" w:eastAsia="Times New Roman" w:hAnsi="Times New Roman" w:cs="Times New Roman"/>
          <w:sz w:val="24"/>
          <w:szCs w:val="24"/>
          <w:rPrChange w:id="509" w:author="Nick Mariasi" w:date="2017-12-08T15:51:00Z">
            <w:rPr>
              <w:rFonts w:ascii="Times New Roman" w:eastAsia="Times New Roman" w:hAnsi="Times New Roman" w:cs="Times New Roman"/>
              <w:sz w:val="24"/>
              <w:szCs w:val="24"/>
            </w:rPr>
          </w:rPrChange>
        </w:rPr>
        <w:tab/>
        <w:t xml:space="preserve">most amount of positive words. When it comes to the least popular subreddits in the top                    </w:t>
      </w:r>
      <w:r w:rsidRPr="002D169E">
        <w:rPr>
          <w:rFonts w:ascii="Times New Roman" w:eastAsia="Times New Roman" w:hAnsi="Times New Roman" w:cs="Times New Roman"/>
          <w:sz w:val="24"/>
          <w:szCs w:val="24"/>
          <w:rPrChange w:id="510" w:author="Nick Mariasi" w:date="2017-12-08T15:51:00Z">
            <w:rPr>
              <w:rFonts w:ascii="Times New Roman" w:eastAsia="Times New Roman" w:hAnsi="Times New Roman" w:cs="Times New Roman"/>
              <w:sz w:val="24"/>
              <w:szCs w:val="24"/>
            </w:rPr>
          </w:rPrChange>
        </w:rPr>
        <w:tab/>
        <w:t>100, we predict that the results will most likel</w:t>
      </w:r>
      <w:r w:rsidRPr="002D169E">
        <w:rPr>
          <w:rFonts w:ascii="Times New Roman" w:eastAsia="Times New Roman" w:hAnsi="Times New Roman" w:cs="Times New Roman"/>
          <w:sz w:val="24"/>
          <w:szCs w:val="24"/>
          <w:rPrChange w:id="511" w:author="Nick Mariasi" w:date="2017-12-08T15:51:00Z">
            <w:rPr>
              <w:rFonts w:ascii="Times New Roman" w:eastAsia="Times New Roman" w:hAnsi="Times New Roman" w:cs="Times New Roman"/>
              <w:sz w:val="24"/>
              <w:szCs w:val="24"/>
            </w:rPr>
          </w:rPrChange>
        </w:rPr>
        <w:t xml:space="preserve">y stay the same, with the most popular posts          </w:t>
      </w:r>
      <w:r w:rsidRPr="002D169E">
        <w:rPr>
          <w:rFonts w:ascii="Times New Roman" w:eastAsia="Times New Roman" w:hAnsi="Times New Roman" w:cs="Times New Roman"/>
          <w:sz w:val="24"/>
          <w:szCs w:val="24"/>
          <w:rPrChange w:id="512" w:author="Nick Mariasi" w:date="2017-12-08T15:51:00Z">
            <w:rPr>
              <w:rFonts w:ascii="Times New Roman" w:eastAsia="Times New Roman" w:hAnsi="Times New Roman" w:cs="Times New Roman"/>
              <w:sz w:val="24"/>
              <w:szCs w:val="24"/>
            </w:rPr>
          </w:rPrChange>
        </w:rPr>
        <w:tab/>
        <w:t>containing positive words.</w:t>
      </w:r>
    </w:p>
    <w:p w:rsidR="004D4AF5" w:rsidRPr="002D169E" w:rsidRDefault="002D169E">
      <w:pPr>
        <w:rPr>
          <w:rFonts w:ascii="Times New Roman" w:eastAsia="Times New Roman" w:hAnsi="Times New Roman" w:cs="Times New Roman"/>
          <w:sz w:val="24"/>
          <w:szCs w:val="24"/>
          <w:rPrChange w:id="513" w:author="Nick Mariasi" w:date="2017-12-08T15:51:00Z">
            <w:rPr>
              <w:rFonts w:ascii="Times New Roman" w:eastAsia="Times New Roman" w:hAnsi="Times New Roman" w:cs="Times New Roman"/>
              <w:sz w:val="24"/>
              <w:szCs w:val="24"/>
            </w:rPr>
          </w:rPrChange>
        </w:rPr>
      </w:pPr>
      <w:r w:rsidRPr="002D169E">
        <w:rPr>
          <w:rFonts w:ascii="Times New Roman" w:eastAsia="Times New Roman" w:hAnsi="Times New Roman" w:cs="Times New Roman"/>
          <w:sz w:val="24"/>
          <w:szCs w:val="24"/>
          <w:rPrChange w:id="514" w:author="Nick Mariasi" w:date="2017-12-08T15:51:00Z">
            <w:rPr>
              <w:rFonts w:ascii="Times New Roman" w:eastAsia="Times New Roman" w:hAnsi="Times New Roman" w:cs="Times New Roman"/>
              <w:sz w:val="24"/>
              <w:szCs w:val="24"/>
            </w:rPr>
          </w:rPrChange>
        </w:rPr>
        <w:t xml:space="preserve"> </w:t>
      </w:r>
    </w:p>
    <w:p w:rsidR="004D4AF5" w:rsidRPr="002D169E" w:rsidRDefault="002D169E">
      <w:pPr>
        <w:rPr>
          <w:rFonts w:ascii="Times New Roman" w:eastAsia="Times New Roman" w:hAnsi="Times New Roman" w:cs="Times New Roman"/>
          <w:b/>
          <w:sz w:val="24"/>
          <w:szCs w:val="24"/>
          <w:rPrChange w:id="515"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516" w:author="Nick Mariasi" w:date="2017-12-08T15:51:00Z">
            <w:rPr>
              <w:rFonts w:ascii="Times New Roman" w:eastAsia="Times New Roman" w:hAnsi="Times New Roman" w:cs="Times New Roman"/>
              <w:b/>
              <w:sz w:val="24"/>
              <w:szCs w:val="24"/>
            </w:rPr>
          </w:rPrChange>
        </w:rPr>
        <w:t xml:space="preserve">     B.  Related Work</w:t>
      </w:r>
    </w:p>
    <w:p w:rsidR="004D4AF5" w:rsidRPr="002D169E" w:rsidRDefault="004D4AF5">
      <w:pPr>
        <w:rPr>
          <w:rFonts w:ascii="Times New Roman" w:eastAsia="Times New Roman" w:hAnsi="Times New Roman" w:cs="Times New Roman"/>
          <w:b/>
          <w:sz w:val="24"/>
          <w:szCs w:val="24"/>
          <w:rPrChange w:id="517" w:author="Nick Mariasi" w:date="2017-12-08T15:51:00Z">
            <w:rPr>
              <w:rFonts w:ascii="Times New Roman" w:eastAsia="Times New Roman" w:hAnsi="Times New Roman" w:cs="Times New Roman"/>
              <w:b/>
              <w:sz w:val="24"/>
              <w:szCs w:val="24"/>
            </w:rPr>
          </w:rPrChange>
        </w:rPr>
      </w:pPr>
    </w:p>
    <w:p w:rsidR="004D4AF5" w:rsidRPr="002D169E" w:rsidRDefault="002D169E">
      <w:pPr>
        <w:rPr>
          <w:rFonts w:ascii="Times New Roman" w:eastAsia="Times New Roman" w:hAnsi="Times New Roman" w:cs="Times New Roman"/>
          <w:sz w:val="24"/>
          <w:szCs w:val="24"/>
          <w:rPrChange w:id="518" w:author="Nick Mariasi" w:date="2017-12-08T15:51:00Z">
            <w:rPr>
              <w:rFonts w:ascii="Times New Roman" w:eastAsia="Times New Roman" w:hAnsi="Times New Roman" w:cs="Times New Roman"/>
              <w:sz w:val="24"/>
              <w:szCs w:val="24"/>
            </w:rPr>
          </w:rPrChange>
        </w:rPr>
      </w:pPr>
      <w:r w:rsidRPr="002D169E">
        <w:rPr>
          <w:rFonts w:ascii="Times New Roman" w:eastAsia="Times New Roman" w:hAnsi="Times New Roman" w:cs="Times New Roman"/>
          <w:b/>
          <w:sz w:val="24"/>
          <w:szCs w:val="24"/>
          <w:rPrChange w:id="519" w:author="Nick Mariasi" w:date="2017-12-08T15:51:00Z">
            <w:rPr>
              <w:rFonts w:ascii="Times New Roman" w:eastAsia="Times New Roman" w:hAnsi="Times New Roman" w:cs="Times New Roman"/>
              <w:b/>
              <w:sz w:val="24"/>
              <w:szCs w:val="24"/>
            </w:rPr>
          </w:rPrChange>
        </w:rPr>
        <w:t xml:space="preserve"> </w:t>
      </w:r>
      <w:r w:rsidRPr="002D169E">
        <w:rPr>
          <w:rFonts w:ascii="Times New Roman" w:eastAsia="Times New Roman" w:hAnsi="Times New Roman" w:cs="Times New Roman"/>
          <w:b/>
          <w:sz w:val="24"/>
          <w:szCs w:val="24"/>
          <w:rPrChange w:id="520" w:author="Nick Mariasi" w:date="2017-12-08T15:51:00Z">
            <w:rPr>
              <w:rFonts w:ascii="Times New Roman" w:eastAsia="Times New Roman" w:hAnsi="Times New Roman" w:cs="Times New Roman"/>
              <w:b/>
              <w:sz w:val="24"/>
              <w:szCs w:val="24"/>
            </w:rPr>
          </w:rPrChange>
        </w:rPr>
        <w:tab/>
      </w:r>
      <w:r w:rsidRPr="002D169E">
        <w:rPr>
          <w:rFonts w:ascii="Times New Roman" w:eastAsia="Times New Roman" w:hAnsi="Times New Roman" w:cs="Times New Roman"/>
          <w:sz w:val="24"/>
          <w:szCs w:val="24"/>
          <w:rPrChange w:id="521" w:author="Nick Mariasi" w:date="2017-12-08T15:51:00Z">
            <w:rPr>
              <w:rFonts w:ascii="Times New Roman" w:eastAsia="Times New Roman" w:hAnsi="Times New Roman" w:cs="Times New Roman"/>
              <w:sz w:val="24"/>
              <w:szCs w:val="24"/>
            </w:rPr>
          </w:rPrChange>
        </w:rPr>
        <w:t>Success on Reddit is heavily dependent on user posts as the platform is very content driven. A study was conducted that analyzed the relationship b</w:t>
      </w:r>
      <w:r w:rsidRPr="002D169E">
        <w:rPr>
          <w:rFonts w:ascii="Times New Roman" w:eastAsia="Times New Roman" w:hAnsi="Times New Roman" w:cs="Times New Roman"/>
          <w:sz w:val="24"/>
          <w:szCs w:val="24"/>
          <w:rPrChange w:id="522" w:author="Nick Mariasi" w:date="2017-12-08T15:51:00Z">
            <w:rPr>
              <w:rFonts w:ascii="Times New Roman" w:eastAsia="Times New Roman" w:hAnsi="Times New Roman" w:cs="Times New Roman"/>
              <w:sz w:val="24"/>
              <w:szCs w:val="24"/>
            </w:rPr>
          </w:rPrChange>
        </w:rPr>
        <w:t>etween the intrinsic quality (measured by “upvotes” and downvotes”) of articles and popularity on Reddit. Using a simple Poisson regression model, it was found that for the most part, articles with the most upvotes received a moderate amount of attention o</w:t>
      </w:r>
      <w:r w:rsidRPr="002D169E">
        <w:rPr>
          <w:rFonts w:ascii="Times New Roman" w:eastAsia="Times New Roman" w:hAnsi="Times New Roman" w:cs="Times New Roman"/>
          <w:sz w:val="24"/>
          <w:szCs w:val="24"/>
          <w:rPrChange w:id="523" w:author="Nick Mariasi" w:date="2017-12-08T15:51:00Z">
            <w:rPr>
              <w:rFonts w:ascii="Times New Roman" w:eastAsia="Times New Roman" w:hAnsi="Times New Roman" w:cs="Times New Roman"/>
              <w:sz w:val="24"/>
              <w:szCs w:val="24"/>
            </w:rPr>
          </w:rPrChange>
        </w:rPr>
        <w:t>n Reddit [1]. Along with quality of the content, a study has shown that it is possible to predict popularity in subreddits by analyzing the topics presented as well as the words used in posts. However, this is only possible to some extent as it was reveale</w:t>
      </w:r>
      <w:r w:rsidRPr="002D169E">
        <w:rPr>
          <w:rFonts w:ascii="Times New Roman" w:eastAsia="Times New Roman" w:hAnsi="Times New Roman" w:cs="Times New Roman"/>
          <w:sz w:val="24"/>
          <w:szCs w:val="24"/>
          <w:rPrChange w:id="524" w:author="Nick Mariasi" w:date="2017-12-08T15:51:00Z">
            <w:rPr>
              <w:rFonts w:ascii="Times New Roman" w:eastAsia="Times New Roman" w:hAnsi="Times New Roman" w:cs="Times New Roman"/>
              <w:sz w:val="24"/>
              <w:szCs w:val="24"/>
            </w:rPr>
          </w:rPrChange>
        </w:rPr>
        <w:t>d that since identifying topics is more difficult in more general subreddit communities as these larger communities entertain a more diverse array of topics [2].  A study was done analyzing the activity on the lesser known social networking forum, Slashdot</w:t>
      </w:r>
      <w:r w:rsidRPr="002D169E">
        <w:rPr>
          <w:rFonts w:ascii="Times New Roman" w:eastAsia="Times New Roman" w:hAnsi="Times New Roman" w:cs="Times New Roman"/>
          <w:sz w:val="24"/>
          <w:szCs w:val="24"/>
          <w:rPrChange w:id="525" w:author="Nick Mariasi" w:date="2017-12-08T15:51:00Z">
            <w:rPr>
              <w:rFonts w:ascii="Times New Roman" w:eastAsia="Times New Roman" w:hAnsi="Times New Roman" w:cs="Times New Roman"/>
              <w:sz w:val="24"/>
              <w:szCs w:val="24"/>
            </w:rPr>
          </w:rPrChange>
        </w:rPr>
        <w:t>. Although Slashdot doesn’t seem to have a structured community, a unique feature of the site allows user to rate comments (1-5; 5 being the best score) on how helpful or insightful on it was. Through clustering data and creating radial tree representation</w:t>
      </w:r>
      <w:r w:rsidRPr="002D169E">
        <w:rPr>
          <w:rFonts w:ascii="Times New Roman" w:eastAsia="Times New Roman" w:hAnsi="Times New Roman" w:cs="Times New Roman"/>
          <w:sz w:val="24"/>
          <w:szCs w:val="24"/>
          <w:rPrChange w:id="526" w:author="Nick Mariasi" w:date="2017-12-08T15:51:00Z">
            <w:rPr>
              <w:rFonts w:ascii="Times New Roman" w:eastAsia="Times New Roman" w:hAnsi="Times New Roman" w:cs="Times New Roman"/>
              <w:sz w:val="24"/>
              <w:szCs w:val="24"/>
            </w:rPr>
          </w:rPrChange>
        </w:rPr>
        <w:t>s, it was found that good writers generally received a high score on their comments. The number of replies in response to these writer’s comments depended on the comments’ overall quality (rating between 1 and 5) [3]. Popularity can also be determined thro</w:t>
      </w:r>
      <w:r w:rsidRPr="002D169E">
        <w:rPr>
          <w:rFonts w:ascii="Times New Roman" w:eastAsia="Times New Roman" w:hAnsi="Times New Roman" w:cs="Times New Roman"/>
          <w:sz w:val="24"/>
          <w:szCs w:val="24"/>
          <w:rPrChange w:id="527" w:author="Nick Mariasi" w:date="2017-12-08T15:51:00Z">
            <w:rPr>
              <w:rFonts w:ascii="Times New Roman" w:eastAsia="Times New Roman" w:hAnsi="Times New Roman" w:cs="Times New Roman"/>
              <w:sz w:val="24"/>
              <w:szCs w:val="24"/>
            </w:rPr>
          </w:rPrChange>
        </w:rPr>
        <w:t xml:space="preserve">ugh analysis of text though; specifically, what certain words are used (or not used) in addition to how many words there actually are. In an experiment done on Flickr, it was determined that posts with tags such as Nikon, Canon, and 2008 among other words </w:t>
      </w:r>
      <w:r w:rsidRPr="002D169E">
        <w:rPr>
          <w:rFonts w:ascii="Times New Roman" w:eastAsia="Times New Roman" w:hAnsi="Times New Roman" w:cs="Times New Roman"/>
          <w:sz w:val="24"/>
          <w:szCs w:val="24"/>
          <w:rPrChange w:id="528" w:author="Nick Mariasi" w:date="2017-12-08T15:51:00Z">
            <w:rPr>
              <w:rFonts w:ascii="Times New Roman" w:eastAsia="Times New Roman" w:hAnsi="Times New Roman" w:cs="Times New Roman"/>
              <w:sz w:val="24"/>
              <w:szCs w:val="24"/>
            </w:rPr>
          </w:rPrChange>
        </w:rPr>
        <w:t xml:space="preserve">(those are the top three from the table) got the most attention and where the most widely </w:t>
      </w:r>
      <w:proofErr w:type="gramStart"/>
      <w:r w:rsidRPr="002D169E">
        <w:rPr>
          <w:rFonts w:ascii="Times New Roman" w:eastAsia="Times New Roman" w:hAnsi="Times New Roman" w:cs="Times New Roman"/>
          <w:sz w:val="24"/>
          <w:szCs w:val="24"/>
          <w:rPrChange w:id="529" w:author="Nick Mariasi" w:date="2017-12-08T15:51:00Z">
            <w:rPr>
              <w:rFonts w:ascii="Times New Roman" w:eastAsia="Times New Roman" w:hAnsi="Times New Roman" w:cs="Times New Roman"/>
              <w:sz w:val="24"/>
              <w:szCs w:val="24"/>
            </w:rPr>
          </w:rPrChange>
        </w:rPr>
        <w:t>used[</w:t>
      </w:r>
      <w:proofErr w:type="gramEnd"/>
      <w:r w:rsidRPr="002D169E">
        <w:rPr>
          <w:rFonts w:ascii="Times New Roman" w:eastAsia="Times New Roman" w:hAnsi="Times New Roman" w:cs="Times New Roman"/>
          <w:sz w:val="24"/>
          <w:szCs w:val="24"/>
          <w:rPrChange w:id="530" w:author="Nick Mariasi" w:date="2017-12-08T15:51:00Z">
            <w:rPr>
              <w:rFonts w:ascii="Times New Roman" w:eastAsia="Times New Roman" w:hAnsi="Times New Roman" w:cs="Times New Roman"/>
              <w:sz w:val="24"/>
              <w:szCs w:val="24"/>
            </w:rPr>
          </w:rPrChange>
        </w:rPr>
        <w:t>4].</w:t>
      </w:r>
    </w:p>
    <w:p w:rsidR="004D4AF5" w:rsidRPr="002D169E" w:rsidRDefault="002D169E">
      <w:pPr>
        <w:rPr>
          <w:rFonts w:ascii="Times New Roman" w:eastAsia="Times New Roman" w:hAnsi="Times New Roman" w:cs="Times New Roman"/>
          <w:b/>
          <w:sz w:val="24"/>
          <w:szCs w:val="24"/>
          <w:rPrChange w:id="531"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532" w:author="Nick Mariasi" w:date="2017-12-08T15:51:00Z">
            <w:rPr>
              <w:rFonts w:ascii="Times New Roman" w:eastAsia="Times New Roman" w:hAnsi="Times New Roman" w:cs="Times New Roman"/>
              <w:b/>
              <w:sz w:val="24"/>
              <w:szCs w:val="24"/>
            </w:rPr>
          </w:rPrChange>
        </w:rPr>
        <w:t xml:space="preserve"> </w:t>
      </w:r>
    </w:p>
    <w:p w:rsidR="004D4AF5" w:rsidRPr="002D169E" w:rsidRDefault="002D169E">
      <w:pPr>
        <w:rPr>
          <w:rFonts w:ascii="Times New Roman" w:eastAsia="Times New Roman" w:hAnsi="Times New Roman" w:cs="Times New Roman"/>
          <w:b/>
          <w:sz w:val="24"/>
          <w:szCs w:val="24"/>
          <w:rPrChange w:id="533"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534" w:author="Nick Mariasi" w:date="2017-12-08T15:51:00Z">
            <w:rPr>
              <w:rFonts w:ascii="Times New Roman" w:eastAsia="Times New Roman" w:hAnsi="Times New Roman" w:cs="Times New Roman"/>
              <w:b/>
              <w:sz w:val="24"/>
              <w:szCs w:val="24"/>
            </w:rPr>
          </w:rPrChange>
        </w:rPr>
        <w:t>C. Limitations</w:t>
      </w:r>
    </w:p>
    <w:p w:rsidR="004D4AF5" w:rsidRPr="002D169E" w:rsidRDefault="004D4AF5">
      <w:pPr>
        <w:rPr>
          <w:rFonts w:ascii="Times New Roman" w:eastAsia="Times New Roman" w:hAnsi="Times New Roman" w:cs="Times New Roman"/>
          <w:b/>
          <w:sz w:val="24"/>
          <w:szCs w:val="24"/>
          <w:rPrChange w:id="535" w:author="Nick Mariasi" w:date="2017-12-08T15:51:00Z">
            <w:rPr>
              <w:rFonts w:ascii="Times New Roman" w:eastAsia="Times New Roman" w:hAnsi="Times New Roman" w:cs="Times New Roman"/>
              <w:b/>
              <w:sz w:val="24"/>
              <w:szCs w:val="24"/>
            </w:rPr>
          </w:rPrChange>
        </w:rPr>
      </w:pPr>
    </w:p>
    <w:p w:rsidR="004D4AF5" w:rsidRPr="002D169E" w:rsidRDefault="002D169E">
      <w:pPr>
        <w:rPr>
          <w:rFonts w:ascii="Times New Roman" w:eastAsia="Times New Roman" w:hAnsi="Times New Roman" w:cs="Times New Roman"/>
          <w:sz w:val="24"/>
          <w:szCs w:val="24"/>
          <w:rPrChange w:id="536" w:author="Nick Mariasi" w:date="2017-12-08T15:51:00Z">
            <w:rPr>
              <w:rFonts w:ascii="Times New Roman" w:eastAsia="Times New Roman" w:hAnsi="Times New Roman" w:cs="Times New Roman"/>
              <w:sz w:val="24"/>
              <w:szCs w:val="24"/>
            </w:rPr>
          </w:rPrChange>
        </w:rPr>
      </w:pPr>
      <w:r w:rsidRPr="002D169E">
        <w:rPr>
          <w:rFonts w:ascii="Times New Roman" w:eastAsia="Times New Roman" w:hAnsi="Times New Roman" w:cs="Times New Roman"/>
          <w:b/>
          <w:sz w:val="24"/>
          <w:szCs w:val="24"/>
          <w:rPrChange w:id="537" w:author="Nick Mariasi" w:date="2017-12-08T15:51:00Z">
            <w:rPr>
              <w:rFonts w:ascii="Times New Roman" w:eastAsia="Times New Roman" w:hAnsi="Times New Roman" w:cs="Times New Roman"/>
              <w:b/>
              <w:sz w:val="24"/>
              <w:szCs w:val="24"/>
            </w:rPr>
          </w:rPrChange>
        </w:rPr>
        <w:t xml:space="preserve">        </w:t>
      </w:r>
      <w:r w:rsidRPr="002D169E">
        <w:rPr>
          <w:rFonts w:ascii="Times New Roman" w:eastAsia="Times New Roman" w:hAnsi="Times New Roman" w:cs="Times New Roman"/>
          <w:sz w:val="24"/>
          <w:szCs w:val="24"/>
          <w:rPrChange w:id="538" w:author="Nick Mariasi" w:date="2017-12-08T15:51:00Z">
            <w:rPr>
              <w:rFonts w:ascii="Times New Roman" w:eastAsia="Times New Roman" w:hAnsi="Times New Roman" w:cs="Times New Roman"/>
              <w:sz w:val="24"/>
              <w:szCs w:val="24"/>
            </w:rPr>
          </w:rPrChange>
        </w:rPr>
        <w:t>One important limitation is the fact that the sample size is perhaps a bit too small.</w:t>
      </w:r>
    </w:p>
    <w:p w:rsidR="004D4AF5" w:rsidRPr="002D169E" w:rsidRDefault="002D169E">
      <w:pPr>
        <w:rPr>
          <w:rFonts w:ascii="Times New Roman" w:eastAsia="Times New Roman" w:hAnsi="Times New Roman" w:cs="Times New Roman"/>
          <w:sz w:val="24"/>
          <w:szCs w:val="24"/>
          <w:rPrChange w:id="539" w:author="Nick Mariasi" w:date="2017-12-08T15:51:00Z">
            <w:rPr>
              <w:rFonts w:ascii="Times New Roman" w:eastAsia="Times New Roman" w:hAnsi="Times New Roman" w:cs="Times New Roman"/>
              <w:sz w:val="24"/>
              <w:szCs w:val="24"/>
            </w:rPr>
          </w:rPrChange>
        </w:rPr>
      </w:pPr>
      <w:r w:rsidRPr="002D169E">
        <w:rPr>
          <w:rFonts w:ascii="Times New Roman" w:eastAsia="Times New Roman" w:hAnsi="Times New Roman" w:cs="Times New Roman"/>
          <w:sz w:val="24"/>
          <w:szCs w:val="24"/>
          <w:rPrChange w:id="540" w:author="Nick Mariasi" w:date="2017-12-08T15:51:00Z">
            <w:rPr>
              <w:rFonts w:ascii="Times New Roman" w:eastAsia="Times New Roman" w:hAnsi="Times New Roman" w:cs="Times New Roman"/>
              <w:sz w:val="24"/>
              <w:szCs w:val="24"/>
            </w:rPr>
          </w:rPrChange>
        </w:rPr>
        <w:t xml:space="preserve"> ideally, this project would be run for a muc</w:t>
      </w:r>
      <w:r w:rsidRPr="002D169E">
        <w:rPr>
          <w:rFonts w:ascii="Times New Roman" w:eastAsia="Times New Roman" w:hAnsi="Times New Roman" w:cs="Times New Roman"/>
          <w:sz w:val="24"/>
          <w:szCs w:val="24"/>
          <w:rPrChange w:id="541" w:author="Nick Mariasi" w:date="2017-12-08T15:51:00Z">
            <w:rPr>
              <w:rFonts w:ascii="Times New Roman" w:eastAsia="Times New Roman" w:hAnsi="Times New Roman" w:cs="Times New Roman"/>
              <w:sz w:val="24"/>
              <w:szCs w:val="24"/>
            </w:rPr>
          </w:rPrChange>
        </w:rPr>
        <w:t>h longer time to get more valid results.</w:t>
      </w:r>
    </w:p>
    <w:p w:rsidR="004D4AF5" w:rsidRPr="002D169E" w:rsidRDefault="002D169E">
      <w:pPr>
        <w:rPr>
          <w:rFonts w:ascii="Times New Roman" w:eastAsia="Times New Roman" w:hAnsi="Times New Roman" w:cs="Times New Roman"/>
          <w:sz w:val="24"/>
          <w:szCs w:val="24"/>
          <w:rPrChange w:id="542" w:author="Nick Mariasi" w:date="2017-12-08T15:51:00Z">
            <w:rPr>
              <w:rFonts w:ascii="Times New Roman" w:eastAsia="Times New Roman" w:hAnsi="Times New Roman" w:cs="Times New Roman"/>
              <w:sz w:val="24"/>
              <w:szCs w:val="24"/>
            </w:rPr>
          </w:rPrChange>
        </w:rPr>
      </w:pPr>
      <w:r w:rsidRPr="002D169E">
        <w:rPr>
          <w:rFonts w:ascii="Times New Roman" w:eastAsia="Times New Roman" w:hAnsi="Times New Roman" w:cs="Times New Roman"/>
          <w:sz w:val="24"/>
          <w:szCs w:val="24"/>
          <w:rPrChange w:id="543" w:author="Nick Mariasi" w:date="2017-12-08T15:51:00Z">
            <w:rPr>
              <w:rFonts w:ascii="Times New Roman" w:eastAsia="Times New Roman" w:hAnsi="Times New Roman" w:cs="Times New Roman"/>
              <w:sz w:val="24"/>
              <w:szCs w:val="24"/>
            </w:rPr>
          </w:rPrChange>
        </w:rPr>
        <w:t xml:space="preserve">Another important limitation to note is that fact that a lot of reddit’s posts on the top subreddits are very time sensitive. A lot of what is posted is around current events which could potentially </w:t>
      </w:r>
      <w:r w:rsidRPr="002D169E">
        <w:rPr>
          <w:rFonts w:ascii="Times New Roman" w:eastAsia="Times New Roman" w:hAnsi="Times New Roman" w:cs="Times New Roman"/>
          <w:sz w:val="24"/>
          <w:szCs w:val="24"/>
          <w:rPrChange w:id="544" w:author="Nick Mariasi" w:date="2017-12-08T15:51:00Z">
            <w:rPr>
              <w:rFonts w:ascii="Times New Roman" w:eastAsia="Times New Roman" w:hAnsi="Times New Roman" w:cs="Times New Roman"/>
              <w:sz w:val="24"/>
              <w:szCs w:val="24"/>
            </w:rPr>
          </w:rPrChange>
        </w:rPr>
        <w:lastRenderedPageBreak/>
        <w:t>sway the data as</w:t>
      </w:r>
      <w:r w:rsidRPr="002D169E">
        <w:rPr>
          <w:rFonts w:ascii="Times New Roman" w:eastAsia="Times New Roman" w:hAnsi="Times New Roman" w:cs="Times New Roman"/>
          <w:sz w:val="24"/>
          <w:szCs w:val="24"/>
          <w:rPrChange w:id="545" w:author="Nick Mariasi" w:date="2017-12-08T15:51:00Z">
            <w:rPr>
              <w:rFonts w:ascii="Times New Roman" w:eastAsia="Times New Roman" w:hAnsi="Times New Roman" w:cs="Times New Roman"/>
              <w:sz w:val="24"/>
              <w:szCs w:val="24"/>
            </w:rPr>
          </w:rPrChange>
        </w:rPr>
        <w:t xml:space="preserve"> most of this data would be useless in the future. However, these words may have something in common and could be used in future posts that become popular around different current (future?) events.                     </w:t>
      </w:r>
      <w:r w:rsidRPr="002D169E">
        <w:rPr>
          <w:rFonts w:ascii="Times New Roman" w:eastAsia="Times New Roman" w:hAnsi="Times New Roman" w:cs="Times New Roman"/>
          <w:sz w:val="24"/>
          <w:szCs w:val="24"/>
          <w:rPrChange w:id="546" w:author="Nick Mariasi" w:date="2017-12-08T15:51:00Z">
            <w:rPr>
              <w:rFonts w:ascii="Times New Roman" w:eastAsia="Times New Roman" w:hAnsi="Times New Roman" w:cs="Times New Roman"/>
              <w:sz w:val="24"/>
              <w:szCs w:val="24"/>
            </w:rPr>
          </w:rPrChange>
        </w:rPr>
        <w:tab/>
      </w:r>
    </w:p>
    <w:p w:rsidR="004D4AF5" w:rsidRPr="002D169E" w:rsidRDefault="002D169E">
      <w:pPr>
        <w:rPr>
          <w:rFonts w:ascii="Times New Roman" w:eastAsia="Times New Roman" w:hAnsi="Times New Roman" w:cs="Times New Roman"/>
          <w:sz w:val="24"/>
          <w:szCs w:val="24"/>
          <w:rPrChange w:id="547" w:author="Nick Mariasi" w:date="2017-12-08T15:51:00Z">
            <w:rPr>
              <w:rFonts w:ascii="Times New Roman" w:eastAsia="Times New Roman" w:hAnsi="Times New Roman" w:cs="Times New Roman"/>
              <w:sz w:val="24"/>
              <w:szCs w:val="24"/>
            </w:rPr>
          </w:rPrChange>
        </w:rPr>
      </w:pPr>
      <w:r w:rsidRPr="002D169E">
        <w:rPr>
          <w:rFonts w:ascii="Times New Roman" w:eastAsia="Times New Roman" w:hAnsi="Times New Roman" w:cs="Times New Roman"/>
          <w:sz w:val="24"/>
          <w:szCs w:val="24"/>
          <w:rPrChange w:id="548" w:author="Nick Mariasi" w:date="2017-12-08T15:51:00Z">
            <w:rPr>
              <w:rFonts w:ascii="Times New Roman" w:eastAsia="Times New Roman" w:hAnsi="Times New Roman" w:cs="Times New Roman"/>
              <w:sz w:val="24"/>
              <w:szCs w:val="24"/>
            </w:rPr>
          </w:rPrChange>
        </w:rPr>
        <w:t xml:space="preserve"> </w:t>
      </w:r>
    </w:p>
    <w:p w:rsidR="004D4AF5" w:rsidRPr="002D169E" w:rsidRDefault="004D4AF5">
      <w:pPr>
        <w:rPr>
          <w:rFonts w:ascii="Times New Roman" w:eastAsia="Times New Roman" w:hAnsi="Times New Roman" w:cs="Times New Roman"/>
          <w:sz w:val="24"/>
          <w:szCs w:val="24"/>
          <w:rPrChange w:id="549" w:author="Nick Mariasi" w:date="2017-12-08T15:51:00Z">
            <w:rPr>
              <w:rFonts w:ascii="Times New Roman" w:eastAsia="Times New Roman" w:hAnsi="Times New Roman" w:cs="Times New Roman"/>
              <w:sz w:val="24"/>
              <w:szCs w:val="24"/>
            </w:rPr>
          </w:rPrChange>
        </w:rPr>
      </w:pPr>
    </w:p>
    <w:p w:rsidR="004D4AF5" w:rsidRPr="002D169E" w:rsidRDefault="002D169E">
      <w:pPr>
        <w:rPr>
          <w:rFonts w:ascii="Times New Roman" w:eastAsia="Times New Roman" w:hAnsi="Times New Roman" w:cs="Times New Roman"/>
          <w:b/>
          <w:sz w:val="24"/>
          <w:szCs w:val="24"/>
          <w:rPrChange w:id="550"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551" w:author="Nick Mariasi" w:date="2017-12-08T15:51:00Z">
            <w:rPr>
              <w:rFonts w:ascii="Times New Roman" w:eastAsia="Times New Roman" w:hAnsi="Times New Roman" w:cs="Times New Roman"/>
              <w:b/>
              <w:sz w:val="24"/>
              <w:szCs w:val="24"/>
            </w:rPr>
          </w:rPrChange>
        </w:rPr>
        <w:t xml:space="preserve"> </w:t>
      </w:r>
    </w:p>
    <w:p w:rsidR="004D4AF5" w:rsidRPr="002D169E" w:rsidRDefault="002D169E">
      <w:pPr>
        <w:rPr>
          <w:rFonts w:ascii="Times New Roman" w:eastAsia="Times New Roman" w:hAnsi="Times New Roman" w:cs="Times New Roman"/>
          <w:b/>
          <w:sz w:val="24"/>
          <w:szCs w:val="24"/>
          <w:rPrChange w:id="552"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553" w:author="Nick Mariasi" w:date="2017-12-08T15:51:00Z">
            <w:rPr>
              <w:rFonts w:ascii="Times New Roman" w:eastAsia="Times New Roman" w:hAnsi="Times New Roman" w:cs="Times New Roman"/>
              <w:b/>
              <w:sz w:val="24"/>
              <w:szCs w:val="24"/>
            </w:rPr>
          </w:rPrChange>
        </w:rPr>
        <w:t xml:space="preserve"> </w:t>
      </w:r>
    </w:p>
    <w:p w:rsidR="004D4AF5" w:rsidRPr="002D169E" w:rsidRDefault="002D169E">
      <w:pPr>
        <w:rPr>
          <w:rFonts w:ascii="Times New Roman" w:eastAsia="Times New Roman" w:hAnsi="Times New Roman" w:cs="Times New Roman"/>
          <w:b/>
          <w:sz w:val="24"/>
          <w:szCs w:val="24"/>
          <w:rPrChange w:id="554"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555" w:author="Nick Mariasi" w:date="2017-12-08T15:51:00Z">
            <w:rPr>
              <w:rFonts w:ascii="Times New Roman" w:eastAsia="Times New Roman" w:hAnsi="Times New Roman" w:cs="Times New Roman"/>
              <w:b/>
              <w:sz w:val="24"/>
              <w:szCs w:val="24"/>
            </w:rPr>
          </w:rPrChange>
        </w:rPr>
        <w:t xml:space="preserve"> </w:t>
      </w:r>
    </w:p>
    <w:p w:rsidR="004D4AF5" w:rsidRPr="002D169E" w:rsidRDefault="002D169E">
      <w:pPr>
        <w:rPr>
          <w:rFonts w:ascii="Times New Roman" w:eastAsia="Times New Roman" w:hAnsi="Times New Roman" w:cs="Times New Roman"/>
          <w:b/>
          <w:sz w:val="24"/>
          <w:szCs w:val="24"/>
          <w:rPrChange w:id="556"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557" w:author="Nick Mariasi" w:date="2017-12-08T15:51:00Z">
            <w:rPr>
              <w:rFonts w:ascii="Times New Roman" w:eastAsia="Times New Roman" w:hAnsi="Times New Roman" w:cs="Times New Roman"/>
              <w:b/>
              <w:sz w:val="24"/>
              <w:szCs w:val="24"/>
            </w:rPr>
          </w:rPrChange>
        </w:rPr>
        <w:t>Bibliography</w:t>
      </w:r>
    </w:p>
    <w:p w:rsidR="004D4AF5" w:rsidRPr="002D169E" w:rsidRDefault="002D169E">
      <w:pPr>
        <w:rPr>
          <w:rFonts w:ascii="Times New Roman" w:eastAsia="Times New Roman" w:hAnsi="Times New Roman" w:cs="Times New Roman"/>
          <w:b/>
          <w:sz w:val="24"/>
          <w:szCs w:val="24"/>
          <w:rPrChange w:id="558" w:author="Nick Mariasi" w:date="2017-12-08T15:51:00Z">
            <w:rPr>
              <w:rFonts w:ascii="Times New Roman" w:eastAsia="Times New Roman" w:hAnsi="Times New Roman" w:cs="Times New Roman"/>
              <w:b/>
              <w:sz w:val="24"/>
              <w:szCs w:val="24"/>
            </w:rPr>
          </w:rPrChange>
        </w:rPr>
      </w:pPr>
      <w:r w:rsidRPr="002D169E">
        <w:rPr>
          <w:rFonts w:ascii="Times New Roman" w:eastAsia="Times New Roman" w:hAnsi="Times New Roman" w:cs="Times New Roman"/>
          <w:b/>
          <w:sz w:val="24"/>
          <w:szCs w:val="24"/>
          <w:rPrChange w:id="559" w:author="Nick Mariasi" w:date="2017-12-08T15:51:00Z">
            <w:rPr>
              <w:rFonts w:ascii="Times New Roman" w:eastAsia="Times New Roman" w:hAnsi="Times New Roman" w:cs="Times New Roman"/>
              <w:b/>
              <w:sz w:val="24"/>
              <w:szCs w:val="24"/>
            </w:rPr>
          </w:rPrChange>
        </w:rPr>
        <w:t xml:space="preserve"> </w:t>
      </w:r>
    </w:p>
    <w:p w:rsidR="004D4AF5" w:rsidRPr="002D169E" w:rsidRDefault="002D169E">
      <w:pPr>
        <w:rPr>
          <w:rFonts w:ascii="Times New Roman" w:eastAsia="Times New Roman" w:hAnsi="Times New Roman" w:cs="Times New Roman"/>
          <w:sz w:val="24"/>
          <w:szCs w:val="24"/>
          <w:rPrChange w:id="560" w:author="Nick Mariasi" w:date="2017-12-08T15:51:00Z">
            <w:rPr>
              <w:rFonts w:ascii="Times New Roman" w:eastAsia="Times New Roman" w:hAnsi="Times New Roman" w:cs="Times New Roman"/>
              <w:sz w:val="24"/>
              <w:szCs w:val="24"/>
            </w:rPr>
          </w:rPrChange>
        </w:rPr>
      </w:pPr>
      <w:r w:rsidRPr="002D169E">
        <w:rPr>
          <w:rFonts w:ascii="Times New Roman" w:eastAsia="Times New Roman" w:hAnsi="Times New Roman" w:cs="Times New Roman"/>
          <w:sz w:val="24"/>
          <w:szCs w:val="24"/>
          <w:rPrChange w:id="561" w:author="Nick Mariasi" w:date="2017-12-08T15:51:00Z">
            <w:rPr>
              <w:rFonts w:ascii="Times New Roman" w:eastAsia="Times New Roman" w:hAnsi="Times New Roman" w:cs="Times New Roman"/>
              <w:sz w:val="24"/>
              <w:szCs w:val="24"/>
            </w:rPr>
          </w:rPrChange>
        </w:rPr>
        <w:t>[1] G. Stodd</w:t>
      </w:r>
      <w:r w:rsidRPr="002D169E">
        <w:rPr>
          <w:rFonts w:ascii="Times New Roman" w:eastAsia="Times New Roman" w:hAnsi="Times New Roman" w:cs="Times New Roman"/>
          <w:sz w:val="24"/>
          <w:szCs w:val="24"/>
          <w:rPrChange w:id="562" w:author="Nick Mariasi" w:date="2017-12-08T15:51:00Z">
            <w:rPr>
              <w:rFonts w:ascii="Times New Roman" w:eastAsia="Times New Roman" w:hAnsi="Times New Roman" w:cs="Times New Roman"/>
              <w:sz w:val="24"/>
              <w:szCs w:val="24"/>
            </w:rPr>
          </w:rPrChange>
        </w:rPr>
        <w:t xml:space="preserve">ard, </w:t>
      </w:r>
      <w:r w:rsidRPr="002D169E">
        <w:rPr>
          <w:rFonts w:ascii="Times New Roman" w:eastAsia="Times New Roman" w:hAnsi="Times New Roman" w:cs="Times New Roman"/>
          <w:i/>
          <w:sz w:val="24"/>
          <w:szCs w:val="24"/>
          <w:rPrChange w:id="563" w:author="Nick Mariasi" w:date="2017-12-08T15:51:00Z">
            <w:rPr>
              <w:rFonts w:ascii="Times New Roman" w:eastAsia="Times New Roman" w:hAnsi="Times New Roman" w:cs="Times New Roman"/>
              <w:i/>
              <w:sz w:val="24"/>
              <w:szCs w:val="24"/>
            </w:rPr>
          </w:rPrChange>
        </w:rPr>
        <w:t xml:space="preserve">Popularity Dynamics and Intrinsic Quality in Reddit and Hacker News. </w:t>
      </w:r>
      <w:r w:rsidRPr="002D169E">
        <w:rPr>
          <w:rFonts w:ascii="Times New Roman" w:eastAsia="Times New Roman" w:hAnsi="Times New Roman" w:cs="Times New Roman"/>
          <w:sz w:val="24"/>
          <w:szCs w:val="24"/>
          <w:rPrChange w:id="564" w:author="Nick Mariasi" w:date="2017-12-08T15:51:00Z">
            <w:rPr>
              <w:rFonts w:ascii="Times New Roman" w:eastAsia="Times New Roman" w:hAnsi="Times New Roman" w:cs="Times New Roman"/>
              <w:sz w:val="24"/>
              <w:szCs w:val="24"/>
            </w:rPr>
          </w:rPrChange>
        </w:rPr>
        <w:t>Northwestern University, 2015.</w:t>
      </w:r>
    </w:p>
    <w:p w:rsidR="004D4AF5" w:rsidRPr="002D169E" w:rsidRDefault="004D4AF5">
      <w:pPr>
        <w:rPr>
          <w:rFonts w:ascii="Times New Roman" w:eastAsia="Times New Roman" w:hAnsi="Times New Roman" w:cs="Times New Roman"/>
          <w:sz w:val="24"/>
          <w:szCs w:val="24"/>
          <w:rPrChange w:id="565" w:author="Nick Mariasi" w:date="2017-12-08T15:51:00Z">
            <w:rPr>
              <w:rFonts w:ascii="Times New Roman" w:eastAsia="Times New Roman" w:hAnsi="Times New Roman" w:cs="Times New Roman"/>
              <w:sz w:val="24"/>
              <w:szCs w:val="24"/>
            </w:rPr>
          </w:rPrChange>
        </w:rPr>
      </w:pPr>
    </w:p>
    <w:p w:rsidR="004D4AF5" w:rsidRPr="002D169E" w:rsidRDefault="002D169E">
      <w:pPr>
        <w:rPr>
          <w:rFonts w:ascii="Times New Roman" w:eastAsia="Times New Roman" w:hAnsi="Times New Roman" w:cs="Times New Roman"/>
          <w:sz w:val="24"/>
          <w:szCs w:val="24"/>
          <w:rPrChange w:id="566" w:author="Nick Mariasi" w:date="2017-12-08T15:51:00Z">
            <w:rPr>
              <w:rFonts w:ascii="Times New Roman" w:eastAsia="Times New Roman" w:hAnsi="Times New Roman" w:cs="Times New Roman"/>
              <w:sz w:val="24"/>
              <w:szCs w:val="24"/>
            </w:rPr>
          </w:rPrChange>
        </w:rPr>
      </w:pPr>
      <w:r w:rsidRPr="002D169E">
        <w:rPr>
          <w:rFonts w:ascii="Times New Roman" w:eastAsia="Times New Roman" w:hAnsi="Times New Roman" w:cs="Times New Roman"/>
          <w:sz w:val="24"/>
          <w:szCs w:val="24"/>
          <w:rPrChange w:id="567" w:author="Nick Mariasi" w:date="2017-12-08T15:51:00Z">
            <w:rPr>
              <w:rFonts w:ascii="Times New Roman" w:eastAsia="Times New Roman" w:hAnsi="Times New Roman" w:cs="Times New Roman"/>
              <w:sz w:val="24"/>
              <w:szCs w:val="24"/>
            </w:rPr>
          </w:rPrChange>
        </w:rPr>
        <w:t xml:space="preserve">[2] T. M. </w:t>
      </w:r>
      <w:proofErr w:type="spellStart"/>
      <w:r w:rsidRPr="002D169E">
        <w:rPr>
          <w:rFonts w:ascii="Times New Roman" w:eastAsia="Times New Roman" w:hAnsi="Times New Roman" w:cs="Times New Roman"/>
          <w:sz w:val="24"/>
          <w:szCs w:val="24"/>
          <w:rPrChange w:id="568" w:author="Nick Mariasi" w:date="2017-12-08T15:51:00Z">
            <w:rPr>
              <w:rFonts w:ascii="Times New Roman" w:eastAsia="Times New Roman" w:hAnsi="Times New Roman" w:cs="Times New Roman"/>
              <w:sz w:val="24"/>
              <w:szCs w:val="24"/>
            </w:rPr>
          </w:rPrChange>
        </w:rPr>
        <w:t>Rohlin</w:t>
      </w:r>
      <w:proofErr w:type="spellEnd"/>
      <w:r w:rsidRPr="002D169E">
        <w:rPr>
          <w:rFonts w:ascii="Times New Roman" w:eastAsia="Times New Roman" w:hAnsi="Times New Roman" w:cs="Times New Roman"/>
          <w:sz w:val="24"/>
          <w:szCs w:val="24"/>
          <w:rPrChange w:id="569" w:author="Nick Mariasi" w:date="2017-12-08T15:51:00Z">
            <w:rPr>
              <w:rFonts w:ascii="Times New Roman" w:eastAsia="Times New Roman" w:hAnsi="Times New Roman" w:cs="Times New Roman"/>
              <w:sz w:val="24"/>
              <w:szCs w:val="24"/>
            </w:rPr>
          </w:rPrChange>
        </w:rPr>
        <w:t xml:space="preserve">, </w:t>
      </w:r>
      <w:r w:rsidRPr="002D169E">
        <w:rPr>
          <w:rFonts w:ascii="Times New Roman" w:eastAsia="Times New Roman" w:hAnsi="Times New Roman" w:cs="Times New Roman"/>
          <w:i/>
          <w:sz w:val="24"/>
          <w:szCs w:val="24"/>
          <w:rPrChange w:id="570" w:author="Nick Mariasi" w:date="2017-12-08T15:51:00Z">
            <w:rPr>
              <w:rFonts w:ascii="Times New Roman" w:eastAsia="Times New Roman" w:hAnsi="Times New Roman" w:cs="Times New Roman"/>
              <w:i/>
              <w:sz w:val="24"/>
              <w:szCs w:val="24"/>
            </w:rPr>
          </w:rPrChange>
        </w:rPr>
        <w:t>Popularity prediction of Reddit texts</w:t>
      </w:r>
      <w:r w:rsidRPr="002D169E">
        <w:rPr>
          <w:rFonts w:ascii="Times New Roman" w:eastAsia="Times New Roman" w:hAnsi="Times New Roman" w:cs="Times New Roman"/>
          <w:sz w:val="24"/>
          <w:szCs w:val="24"/>
          <w:rPrChange w:id="571" w:author="Nick Mariasi" w:date="2017-12-08T15:51:00Z">
            <w:rPr>
              <w:rFonts w:ascii="Times New Roman" w:eastAsia="Times New Roman" w:hAnsi="Times New Roman" w:cs="Times New Roman"/>
              <w:sz w:val="24"/>
              <w:szCs w:val="24"/>
            </w:rPr>
          </w:rPrChange>
        </w:rPr>
        <w:t>. San José State University, 2016.</w:t>
      </w:r>
    </w:p>
    <w:p w:rsidR="004D4AF5" w:rsidRPr="002D169E" w:rsidRDefault="004D4AF5">
      <w:pPr>
        <w:rPr>
          <w:rFonts w:ascii="Times New Roman" w:eastAsia="Times New Roman" w:hAnsi="Times New Roman" w:cs="Times New Roman"/>
          <w:sz w:val="24"/>
          <w:szCs w:val="24"/>
          <w:rPrChange w:id="572" w:author="Nick Mariasi" w:date="2017-12-08T15:51:00Z">
            <w:rPr>
              <w:rFonts w:ascii="Times New Roman" w:eastAsia="Times New Roman" w:hAnsi="Times New Roman" w:cs="Times New Roman"/>
              <w:sz w:val="24"/>
              <w:szCs w:val="24"/>
            </w:rPr>
          </w:rPrChange>
        </w:rPr>
      </w:pPr>
    </w:p>
    <w:p w:rsidR="004D4AF5" w:rsidRPr="002D169E" w:rsidRDefault="002D169E">
      <w:pPr>
        <w:rPr>
          <w:rFonts w:ascii="Times New Roman" w:eastAsia="Times New Roman" w:hAnsi="Times New Roman" w:cs="Times New Roman"/>
          <w:sz w:val="24"/>
          <w:szCs w:val="24"/>
          <w:rPrChange w:id="573" w:author="Nick Mariasi" w:date="2017-12-08T15:51:00Z">
            <w:rPr>
              <w:rFonts w:ascii="Times New Roman" w:eastAsia="Times New Roman" w:hAnsi="Times New Roman" w:cs="Times New Roman"/>
              <w:sz w:val="24"/>
              <w:szCs w:val="24"/>
            </w:rPr>
          </w:rPrChange>
        </w:rPr>
      </w:pPr>
      <w:r w:rsidRPr="002D169E">
        <w:rPr>
          <w:rFonts w:ascii="Times New Roman" w:eastAsia="Times New Roman" w:hAnsi="Times New Roman" w:cs="Times New Roman"/>
          <w:sz w:val="24"/>
          <w:szCs w:val="24"/>
          <w:rPrChange w:id="574" w:author="Nick Mariasi" w:date="2017-12-08T15:51:00Z">
            <w:rPr>
              <w:rFonts w:ascii="Times New Roman" w:eastAsia="Times New Roman" w:hAnsi="Times New Roman" w:cs="Times New Roman"/>
              <w:sz w:val="24"/>
              <w:szCs w:val="24"/>
            </w:rPr>
          </w:rPrChange>
        </w:rPr>
        <w:t xml:space="preserve">[3] V. Gomez, A. </w:t>
      </w:r>
      <w:proofErr w:type="spellStart"/>
      <w:r w:rsidRPr="002D169E">
        <w:rPr>
          <w:rFonts w:ascii="Times New Roman" w:eastAsia="Times New Roman" w:hAnsi="Times New Roman" w:cs="Times New Roman"/>
          <w:sz w:val="24"/>
          <w:szCs w:val="24"/>
          <w:rPrChange w:id="575" w:author="Nick Mariasi" w:date="2017-12-08T15:51:00Z">
            <w:rPr>
              <w:rFonts w:ascii="Times New Roman" w:eastAsia="Times New Roman" w:hAnsi="Times New Roman" w:cs="Times New Roman"/>
              <w:sz w:val="24"/>
              <w:szCs w:val="24"/>
            </w:rPr>
          </w:rPrChange>
        </w:rPr>
        <w:t>Kaltenbrunner</w:t>
      </w:r>
      <w:proofErr w:type="spellEnd"/>
      <w:r w:rsidRPr="002D169E">
        <w:rPr>
          <w:rFonts w:ascii="Times New Roman" w:eastAsia="Times New Roman" w:hAnsi="Times New Roman" w:cs="Times New Roman"/>
          <w:sz w:val="24"/>
          <w:szCs w:val="24"/>
          <w:rPrChange w:id="576" w:author="Nick Mariasi" w:date="2017-12-08T15:51:00Z">
            <w:rPr>
              <w:rFonts w:ascii="Times New Roman" w:eastAsia="Times New Roman" w:hAnsi="Times New Roman" w:cs="Times New Roman"/>
              <w:sz w:val="24"/>
              <w:szCs w:val="24"/>
            </w:rPr>
          </w:rPrChange>
        </w:rPr>
        <w:t xml:space="preserve">, V. Lopez, </w:t>
      </w:r>
      <w:r w:rsidRPr="002D169E">
        <w:rPr>
          <w:rFonts w:ascii="Times New Roman" w:eastAsia="Times New Roman" w:hAnsi="Times New Roman" w:cs="Times New Roman"/>
          <w:i/>
          <w:sz w:val="24"/>
          <w:szCs w:val="24"/>
          <w:rPrChange w:id="577" w:author="Nick Mariasi" w:date="2017-12-08T15:51:00Z">
            <w:rPr>
              <w:rFonts w:ascii="Times New Roman" w:eastAsia="Times New Roman" w:hAnsi="Times New Roman" w:cs="Times New Roman"/>
              <w:i/>
              <w:sz w:val="24"/>
              <w:szCs w:val="24"/>
            </w:rPr>
          </w:rPrChange>
        </w:rPr>
        <w:t>Statistical Analysis of the Social Network and Discussion Threads in Slashdot.</w:t>
      </w:r>
      <w:r w:rsidRPr="002D169E">
        <w:rPr>
          <w:rFonts w:ascii="Times New Roman" w:eastAsia="Times New Roman" w:hAnsi="Times New Roman" w:cs="Times New Roman"/>
          <w:sz w:val="24"/>
          <w:szCs w:val="24"/>
          <w:rPrChange w:id="578" w:author="Nick Mariasi" w:date="2017-12-08T15:51:00Z">
            <w:rPr>
              <w:rFonts w:ascii="Times New Roman" w:eastAsia="Times New Roman" w:hAnsi="Times New Roman" w:cs="Times New Roman"/>
              <w:sz w:val="24"/>
              <w:szCs w:val="24"/>
            </w:rPr>
          </w:rPrChange>
        </w:rPr>
        <w:t xml:space="preserve"> University of </w:t>
      </w:r>
      <w:proofErr w:type="spellStart"/>
      <w:r w:rsidRPr="002D169E">
        <w:rPr>
          <w:rFonts w:ascii="Times New Roman" w:eastAsia="Times New Roman" w:hAnsi="Times New Roman" w:cs="Times New Roman"/>
          <w:sz w:val="24"/>
          <w:szCs w:val="24"/>
          <w:rPrChange w:id="579" w:author="Nick Mariasi" w:date="2017-12-08T15:51:00Z">
            <w:rPr>
              <w:rFonts w:ascii="Times New Roman" w:eastAsia="Times New Roman" w:hAnsi="Times New Roman" w:cs="Times New Roman"/>
              <w:sz w:val="24"/>
              <w:szCs w:val="24"/>
            </w:rPr>
          </w:rPrChange>
        </w:rPr>
        <w:t>Pompeu</w:t>
      </w:r>
      <w:proofErr w:type="spellEnd"/>
      <w:r w:rsidRPr="002D169E">
        <w:rPr>
          <w:rFonts w:ascii="Times New Roman" w:eastAsia="Times New Roman" w:hAnsi="Times New Roman" w:cs="Times New Roman"/>
          <w:sz w:val="24"/>
          <w:szCs w:val="24"/>
          <w:rPrChange w:id="580" w:author="Nick Mariasi" w:date="2017-12-08T15:51:00Z">
            <w:rPr>
              <w:rFonts w:ascii="Times New Roman" w:eastAsia="Times New Roman" w:hAnsi="Times New Roman" w:cs="Times New Roman"/>
              <w:sz w:val="24"/>
              <w:szCs w:val="24"/>
            </w:rPr>
          </w:rPrChange>
        </w:rPr>
        <w:t xml:space="preserve"> </w:t>
      </w:r>
      <w:proofErr w:type="spellStart"/>
      <w:r w:rsidRPr="002D169E">
        <w:rPr>
          <w:rFonts w:ascii="Times New Roman" w:eastAsia="Times New Roman" w:hAnsi="Times New Roman" w:cs="Times New Roman"/>
          <w:sz w:val="24"/>
          <w:szCs w:val="24"/>
          <w:rPrChange w:id="581" w:author="Nick Mariasi" w:date="2017-12-08T15:51:00Z">
            <w:rPr>
              <w:rFonts w:ascii="Times New Roman" w:eastAsia="Times New Roman" w:hAnsi="Times New Roman" w:cs="Times New Roman"/>
              <w:sz w:val="24"/>
              <w:szCs w:val="24"/>
            </w:rPr>
          </w:rPrChange>
        </w:rPr>
        <w:t>Fabra</w:t>
      </w:r>
      <w:proofErr w:type="spellEnd"/>
      <w:r w:rsidRPr="002D169E">
        <w:rPr>
          <w:rFonts w:ascii="Times New Roman" w:eastAsia="Times New Roman" w:hAnsi="Times New Roman" w:cs="Times New Roman"/>
          <w:sz w:val="24"/>
          <w:szCs w:val="24"/>
          <w:rPrChange w:id="582" w:author="Nick Mariasi" w:date="2017-12-08T15:51:00Z">
            <w:rPr>
              <w:rFonts w:ascii="Times New Roman" w:eastAsia="Times New Roman" w:hAnsi="Times New Roman" w:cs="Times New Roman"/>
              <w:sz w:val="24"/>
              <w:szCs w:val="24"/>
            </w:rPr>
          </w:rPrChange>
        </w:rPr>
        <w:t>, 2008.</w:t>
      </w:r>
    </w:p>
    <w:p w:rsidR="004D4AF5" w:rsidRPr="002D169E" w:rsidRDefault="004D4AF5">
      <w:pPr>
        <w:rPr>
          <w:rFonts w:ascii="Times New Roman" w:eastAsia="Times New Roman" w:hAnsi="Times New Roman" w:cs="Times New Roman"/>
          <w:sz w:val="24"/>
          <w:szCs w:val="24"/>
          <w:rPrChange w:id="583" w:author="Nick Mariasi" w:date="2017-12-08T15:51:00Z">
            <w:rPr>
              <w:rFonts w:ascii="Times New Roman" w:eastAsia="Times New Roman" w:hAnsi="Times New Roman" w:cs="Times New Roman"/>
              <w:sz w:val="24"/>
              <w:szCs w:val="24"/>
            </w:rPr>
          </w:rPrChange>
        </w:rPr>
      </w:pPr>
    </w:p>
    <w:p w:rsidR="004D4AF5" w:rsidRPr="002D169E" w:rsidRDefault="002D169E">
      <w:pPr>
        <w:rPr>
          <w:rFonts w:ascii="Times New Roman" w:eastAsia="Times New Roman" w:hAnsi="Times New Roman" w:cs="Times New Roman"/>
          <w:sz w:val="24"/>
          <w:szCs w:val="24"/>
          <w:rPrChange w:id="584" w:author="Nick Mariasi" w:date="2017-12-08T15:51:00Z">
            <w:rPr>
              <w:rFonts w:ascii="Times New Roman" w:eastAsia="Times New Roman" w:hAnsi="Times New Roman" w:cs="Times New Roman"/>
              <w:sz w:val="24"/>
              <w:szCs w:val="24"/>
            </w:rPr>
          </w:rPrChange>
        </w:rPr>
      </w:pPr>
      <w:r w:rsidRPr="002D169E">
        <w:rPr>
          <w:rFonts w:ascii="Times New Roman" w:eastAsia="Times New Roman" w:hAnsi="Times New Roman" w:cs="Times New Roman"/>
          <w:sz w:val="24"/>
          <w:szCs w:val="24"/>
          <w:rPrChange w:id="585" w:author="Nick Mariasi" w:date="2017-12-08T15:51:00Z">
            <w:rPr>
              <w:rFonts w:ascii="Times New Roman" w:eastAsia="Times New Roman" w:hAnsi="Times New Roman" w:cs="Times New Roman"/>
              <w:sz w:val="24"/>
              <w:szCs w:val="24"/>
            </w:rPr>
          </w:rPrChange>
        </w:rPr>
        <w:t xml:space="preserve">[4] T. Yamasaki, S. Sano, and K. </w:t>
      </w:r>
      <w:proofErr w:type="spellStart"/>
      <w:r w:rsidRPr="002D169E">
        <w:rPr>
          <w:rFonts w:ascii="Times New Roman" w:eastAsia="Times New Roman" w:hAnsi="Times New Roman" w:cs="Times New Roman"/>
          <w:sz w:val="24"/>
          <w:szCs w:val="24"/>
          <w:rPrChange w:id="586" w:author="Nick Mariasi" w:date="2017-12-08T15:51:00Z">
            <w:rPr>
              <w:rFonts w:ascii="Times New Roman" w:eastAsia="Times New Roman" w:hAnsi="Times New Roman" w:cs="Times New Roman"/>
              <w:sz w:val="24"/>
              <w:szCs w:val="24"/>
            </w:rPr>
          </w:rPrChange>
        </w:rPr>
        <w:t>Aizawa</w:t>
      </w:r>
      <w:proofErr w:type="spellEnd"/>
      <w:r w:rsidRPr="002D169E">
        <w:rPr>
          <w:rFonts w:ascii="Times New Roman" w:eastAsia="Times New Roman" w:hAnsi="Times New Roman" w:cs="Times New Roman"/>
          <w:sz w:val="24"/>
          <w:szCs w:val="24"/>
          <w:rPrChange w:id="587" w:author="Nick Mariasi" w:date="2017-12-08T15:51:00Z">
            <w:rPr>
              <w:rFonts w:ascii="Times New Roman" w:eastAsia="Times New Roman" w:hAnsi="Times New Roman" w:cs="Times New Roman"/>
              <w:sz w:val="24"/>
              <w:szCs w:val="24"/>
            </w:rPr>
          </w:rPrChange>
        </w:rPr>
        <w:t>, “Social Popularity Score: Predicting Numbers of Views, Comments, and Favorites of Social Photos Using</w:t>
      </w:r>
      <w:r w:rsidRPr="002D169E">
        <w:rPr>
          <w:rFonts w:ascii="Times New Roman" w:eastAsia="Times New Roman" w:hAnsi="Times New Roman" w:cs="Times New Roman"/>
          <w:sz w:val="24"/>
          <w:szCs w:val="24"/>
          <w:rPrChange w:id="588" w:author="Nick Mariasi" w:date="2017-12-08T15:51:00Z">
            <w:rPr>
              <w:rFonts w:ascii="Times New Roman" w:eastAsia="Times New Roman" w:hAnsi="Times New Roman" w:cs="Times New Roman"/>
              <w:sz w:val="24"/>
              <w:szCs w:val="24"/>
            </w:rPr>
          </w:rPrChange>
        </w:rPr>
        <w:t xml:space="preserve"> Only Annotations,” in </w:t>
      </w:r>
      <w:r w:rsidRPr="002D169E">
        <w:rPr>
          <w:rFonts w:ascii="Times New Roman" w:eastAsia="Times New Roman" w:hAnsi="Times New Roman" w:cs="Times New Roman"/>
          <w:i/>
          <w:sz w:val="24"/>
          <w:szCs w:val="24"/>
          <w:rPrChange w:id="589" w:author="Nick Mariasi" w:date="2017-12-08T15:51:00Z">
            <w:rPr>
              <w:rFonts w:ascii="Times New Roman" w:eastAsia="Times New Roman" w:hAnsi="Times New Roman" w:cs="Times New Roman"/>
              <w:i/>
              <w:sz w:val="24"/>
              <w:szCs w:val="24"/>
            </w:rPr>
          </w:rPrChange>
        </w:rPr>
        <w:t>Proceedings of the First International Workshop on Internet-Scale Multimedia Management</w:t>
      </w:r>
      <w:r w:rsidRPr="002D169E">
        <w:rPr>
          <w:rFonts w:ascii="Times New Roman" w:eastAsia="Times New Roman" w:hAnsi="Times New Roman" w:cs="Times New Roman"/>
          <w:sz w:val="24"/>
          <w:szCs w:val="24"/>
          <w:rPrChange w:id="590" w:author="Nick Mariasi" w:date="2017-12-08T15:51:00Z">
            <w:rPr>
              <w:rFonts w:ascii="Times New Roman" w:eastAsia="Times New Roman" w:hAnsi="Times New Roman" w:cs="Times New Roman"/>
              <w:sz w:val="24"/>
              <w:szCs w:val="24"/>
            </w:rPr>
          </w:rPrChange>
        </w:rPr>
        <w:t>, New York, NY, USA, 2014, pp. 3–8.</w:t>
      </w:r>
    </w:p>
    <w:p w:rsidR="004D4AF5" w:rsidRPr="002D169E" w:rsidRDefault="002D169E">
      <w:pPr>
        <w:rPr>
          <w:rFonts w:ascii="Times New Roman" w:hAnsi="Times New Roman" w:cs="Times New Roman"/>
          <w:sz w:val="24"/>
          <w:szCs w:val="24"/>
          <w:rPrChange w:id="591" w:author="Nick Mariasi" w:date="2017-12-08T15:51:00Z">
            <w:rPr>
              <w:sz w:val="24"/>
              <w:szCs w:val="24"/>
            </w:rPr>
          </w:rPrChange>
        </w:rPr>
      </w:pPr>
      <w:r w:rsidRPr="002D169E">
        <w:rPr>
          <w:rFonts w:ascii="Times New Roman" w:hAnsi="Times New Roman" w:cs="Times New Roman"/>
          <w:sz w:val="24"/>
          <w:szCs w:val="24"/>
          <w:rPrChange w:id="592" w:author="Nick Mariasi" w:date="2017-12-08T15:51:00Z">
            <w:rPr>
              <w:sz w:val="24"/>
              <w:szCs w:val="24"/>
            </w:rPr>
          </w:rPrChange>
        </w:rPr>
        <w:t xml:space="preserve"> </w:t>
      </w:r>
    </w:p>
    <w:p w:rsidR="004D4AF5" w:rsidRPr="002D169E" w:rsidRDefault="004D4AF5">
      <w:pPr>
        <w:rPr>
          <w:rFonts w:ascii="Times New Roman" w:hAnsi="Times New Roman" w:cs="Times New Roman"/>
          <w:sz w:val="24"/>
          <w:szCs w:val="24"/>
          <w:rPrChange w:id="593" w:author="Nick Mariasi" w:date="2017-12-08T15:51:00Z">
            <w:rPr>
              <w:sz w:val="24"/>
              <w:szCs w:val="24"/>
            </w:rPr>
          </w:rPrChange>
        </w:rPr>
      </w:pPr>
    </w:p>
    <w:sectPr w:rsidR="004D4AF5" w:rsidRPr="002D169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F86"/>
    <w:multiLevelType w:val="multilevel"/>
    <w:tmpl w:val="B956A84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17117B"/>
    <w:multiLevelType w:val="multilevel"/>
    <w:tmpl w:val="C47433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riasi">
    <w15:presenceInfo w15:providerId="Windows Live" w15:userId="f0a0b81b1c8ab6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D4AF5"/>
    <w:rsid w:val="002D169E"/>
    <w:rsid w:val="004D4AF5"/>
    <w:rsid w:val="00CF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9C89"/>
  <w15:docId w15:val="{ED5A5121-00BC-43D1-A496-0D204339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Caption1">
    <w:name w:val="Caption1"/>
    <w:basedOn w:val="Normal"/>
    <w:next w:val="Normal"/>
    <w:uiPriority w:val="35"/>
    <w:semiHidden/>
    <w:unhideWhenUsed/>
    <w:qFormat/>
    <w:rsid w:val="002D169E"/>
    <w:pPr>
      <w:pBdr>
        <w:top w:val="none" w:sz="0" w:space="0" w:color="auto"/>
        <w:left w:val="none" w:sz="0" w:space="0" w:color="auto"/>
        <w:bottom w:val="none" w:sz="0" w:space="0" w:color="auto"/>
        <w:right w:val="none" w:sz="0" w:space="0" w:color="auto"/>
        <w:between w:val="none" w:sz="0" w:space="0" w:color="auto"/>
      </w:pBdr>
      <w:spacing w:after="200" w:line="240" w:lineRule="auto"/>
    </w:pPr>
    <w:rPr>
      <w:rFonts w:ascii="Calibri" w:eastAsia="Calibri" w:hAnsi="Calibri" w:cs="Times New Roman"/>
      <w:i/>
      <w:iCs/>
      <w:color w:val="44546A"/>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197269">
      <w:bodyDiv w:val="1"/>
      <w:marLeft w:val="0"/>
      <w:marRight w:val="0"/>
      <w:marTop w:val="0"/>
      <w:marBottom w:val="0"/>
      <w:divBdr>
        <w:top w:val="none" w:sz="0" w:space="0" w:color="auto"/>
        <w:left w:val="none" w:sz="0" w:space="0" w:color="auto"/>
        <w:bottom w:val="none" w:sz="0" w:space="0" w:color="auto"/>
        <w:right w:val="none" w:sz="0" w:space="0" w:color="auto"/>
      </w:divBdr>
    </w:div>
    <w:div w:id="1211696507">
      <w:bodyDiv w:val="1"/>
      <w:marLeft w:val="0"/>
      <w:marRight w:val="0"/>
      <w:marTop w:val="0"/>
      <w:marBottom w:val="0"/>
      <w:divBdr>
        <w:top w:val="none" w:sz="0" w:space="0" w:color="auto"/>
        <w:left w:val="none" w:sz="0" w:space="0" w:color="auto"/>
        <w:bottom w:val="none" w:sz="0" w:space="0" w:color="auto"/>
        <w:right w:val="none" w:sz="0" w:space="0" w:color="auto"/>
      </w:divBdr>
    </w:div>
    <w:div w:id="1401245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3010</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Mariasi</cp:lastModifiedBy>
  <cp:revision>2</cp:revision>
  <dcterms:created xsi:type="dcterms:W3CDTF">2017-12-08T20:28:00Z</dcterms:created>
  <dcterms:modified xsi:type="dcterms:W3CDTF">2017-12-08T20:55:00Z</dcterms:modified>
</cp:coreProperties>
</file>